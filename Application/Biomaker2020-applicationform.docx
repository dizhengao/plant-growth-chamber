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3AC" w14:textId="44C70101" w:rsidR="00934242" w:rsidRDefault="0008201D" w:rsidP="0008201D">
      <w:pPr>
        <w:pStyle w:val="Body"/>
        <w:shd w:val="clear" w:color="auto" w:fill="FFFFFF"/>
        <w:spacing w:after="0" w:line="240" w:lineRule="auto"/>
        <w:rPr>
          <w:rFonts w:ascii="Arial" w:eastAsia="Verdana" w:hAnsi="Arial" w:cs="Arial"/>
          <w:color w:val="171717"/>
          <w:sz w:val="36"/>
          <w:szCs w:val="36"/>
          <w:u w:color="171717"/>
        </w:rPr>
      </w:pPr>
      <w:r>
        <w:rPr>
          <w:rFonts w:ascii="Arial" w:hAnsi="Arial" w:cs="Arial"/>
          <w:b/>
          <w:bCs/>
          <w:color w:val="171717"/>
          <w:sz w:val="36"/>
          <w:szCs w:val="36"/>
          <w:u w:color="171717"/>
        </w:rPr>
        <w:t>Plant G</w:t>
      </w:r>
      <w:r w:rsidR="00AA73F0">
        <w:rPr>
          <w:rFonts w:ascii="Arial" w:hAnsi="Arial" w:cs="Arial"/>
          <w:b/>
          <w:bCs/>
          <w:color w:val="171717"/>
          <w:sz w:val="36"/>
          <w:szCs w:val="36"/>
          <w:u w:color="171717"/>
        </w:rPr>
        <w:t xml:space="preserve">rowth </w:t>
      </w:r>
      <w:r>
        <w:rPr>
          <w:rFonts w:ascii="Arial" w:hAnsi="Arial" w:cs="Arial"/>
          <w:b/>
          <w:bCs/>
          <w:color w:val="171717"/>
          <w:sz w:val="36"/>
          <w:szCs w:val="36"/>
          <w:u w:color="171717"/>
        </w:rPr>
        <w:t>C</w:t>
      </w:r>
      <w:r w:rsidR="00AA73F0">
        <w:rPr>
          <w:rFonts w:ascii="Arial" w:hAnsi="Arial" w:cs="Arial"/>
          <w:b/>
          <w:bCs/>
          <w:color w:val="171717"/>
          <w:sz w:val="36"/>
          <w:szCs w:val="36"/>
          <w:u w:color="171717"/>
        </w:rPr>
        <w:t xml:space="preserve">hamber </w:t>
      </w:r>
      <w:r w:rsidR="005019ED">
        <w:rPr>
          <w:rFonts w:ascii="Arial" w:hAnsi="Arial" w:cs="Arial"/>
          <w:b/>
          <w:bCs/>
          <w:color w:val="171717"/>
          <w:sz w:val="36"/>
          <w:szCs w:val="36"/>
          <w:u w:color="171717"/>
        </w:rPr>
        <w:t>with</w:t>
      </w:r>
      <w:r>
        <w:rPr>
          <w:rFonts w:ascii="Arial" w:hAnsi="Arial" w:cs="Arial"/>
          <w:b/>
          <w:bCs/>
          <w:color w:val="171717"/>
          <w:sz w:val="36"/>
          <w:szCs w:val="36"/>
          <w:u w:color="171717"/>
        </w:rPr>
        <w:t xml:space="preserve"> real-time monitoring and remote control </w:t>
      </w:r>
    </w:p>
    <w:p w14:paraId="08CAEC9E" w14:textId="77777777" w:rsidR="00934242" w:rsidRDefault="00A17862" w:rsidP="000E3F49">
      <w:pPr>
        <w:pStyle w:val="Heading"/>
        <w:spacing w:line="240" w:lineRule="auto"/>
        <w:jc w:val="both"/>
      </w:pPr>
      <w:r>
        <w:rPr>
          <w:rFonts w:ascii="Arial" w:hAnsi="Arial" w:cs="Arial"/>
          <w:color w:val="000000"/>
          <w:sz w:val="22"/>
          <w:szCs w:val="22"/>
          <w:u w:color="000000"/>
        </w:rPr>
        <w:t>Primary contact for the team</w:t>
      </w:r>
    </w:p>
    <w:p w14:paraId="6BE4268A" w14:textId="77777777" w:rsidR="00934242" w:rsidRDefault="00A17862" w:rsidP="000E3F49">
      <w:pPr>
        <w:pStyle w:val="Body"/>
        <w:shd w:val="clear" w:color="auto" w:fill="FFFFFF"/>
        <w:spacing w:after="0" w:line="240" w:lineRule="auto"/>
        <w:jc w:val="both"/>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2AA76CBE" w14:textId="77777777" w:rsidR="00934242" w:rsidRDefault="00934242" w:rsidP="000E3F49">
      <w:pPr>
        <w:pStyle w:val="Body"/>
        <w:shd w:val="clear" w:color="auto" w:fill="FFFFFF"/>
        <w:spacing w:after="0" w:line="240" w:lineRule="auto"/>
        <w:jc w:val="both"/>
        <w:rPr>
          <w:color w:val="171717"/>
          <w:sz w:val="20"/>
          <w:szCs w:val="20"/>
          <w:highlight w:val="white"/>
        </w:rPr>
      </w:pPr>
    </w:p>
    <w:p w14:paraId="74037FE0" w14:textId="6EB53968" w:rsidR="00934242" w:rsidRDefault="00A17862" w:rsidP="000E3F49">
      <w:pPr>
        <w:pStyle w:val="Body"/>
        <w:shd w:val="clear" w:color="auto" w:fill="FFFFFF"/>
        <w:spacing w:after="0" w:line="240" w:lineRule="auto"/>
        <w:jc w:val="both"/>
        <w:rPr>
          <w:rFonts w:ascii="Arial" w:hAnsi="Arial" w:cs="Arial"/>
          <w:color w:val="171717"/>
          <w:highlight w:val="white"/>
        </w:rPr>
      </w:pPr>
      <w:r>
        <w:rPr>
          <w:rFonts w:ascii="Arial" w:eastAsia="Cambria" w:hAnsi="Arial" w:cs="Arial"/>
          <w:b/>
          <w:bCs/>
        </w:rPr>
        <w:t>Team</w:t>
      </w:r>
    </w:p>
    <w:p w14:paraId="454D9FD2" w14:textId="47D41EA8" w:rsidR="00934242" w:rsidRPr="00F36007" w:rsidRDefault="00A17862" w:rsidP="000E3F49">
      <w:pPr>
        <w:pStyle w:val="Body"/>
        <w:shd w:val="clear" w:color="auto" w:fill="FFFFFF"/>
        <w:spacing w:after="0" w:line="240" w:lineRule="auto"/>
        <w:jc w:val="both"/>
        <w:rPr>
          <w:rFonts w:ascii="Arial" w:hAnsi="Arial" w:cs="Arial"/>
          <w:color w:val="171717"/>
          <w:sz w:val="20"/>
          <w:szCs w:val="20"/>
          <w:shd w:val="clear" w:color="auto" w:fill="FFFFFF"/>
          <w:lang w:val="en-GB"/>
        </w:rPr>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r w:rsidR="00F36007">
        <w:rPr>
          <w:rFonts w:ascii="Arial" w:hAnsi="Arial" w:cs="Arial"/>
          <w:color w:val="171717"/>
          <w:sz w:val="20"/>
          <w:szCs w:val="20"/>
          <w:shd w:val="clear" w:color="auto" w:fill="FFFFFF"/>
        </w:rPr>
        <w:t xml:space="preserve"> He will focus on the designs and applications of the chamber in real plant research as well as the remote monitor and </w:t>
      </w:r>
      <w:proofErr w:type="spellStart"/>
      <w:r w:rsidR="00F36007">
        <w:rPr>
          <w:rFonts w:ascii="Arial" w:hAnsi="Arial" w:cs="Arial"/>
          <w:color w:val="171717"/>
          <w:sz w:val="20"/>
          <w:szCs w:val="20"/>
          <w:shd w:val="clear" w:color="auto" w:fill="FFFFFF"/>
        </w:rPr>
        <w:t>visualisation</w:t>
      </w:r>
      <w:proofErr w:type="spellEnd"/>
      <w:r w:rsidR="00F36007">
        <w:rPr>
          <w:rFonts w:ascii="Arial" w:hAnsi="Arial" w:cs="Arial"/>
          <w:color w:val="171717"/>
          <w:sz w:val="20"/>
          <w:szCs w:val="20"/>
          <w:shd w:val="clear" w:color="auto" w:fill="FFFFFF"/>
        </w:rPr>
        <w:t xml:space="preserve"> of chamber conditions.    </w:t>
      </w:r>
    </w:p>
    <w:p w14:paraId="4DF92769" w14:textId="77777777" w:rsidR="00934242" w:rsidRDefault="00A17862" w:rsidP="000E3F49">
      <w:pPr>
        <w:pStyle w:val="Body"/>
        <w:shd w:val="clear" w:color="auto" w:fill="FFFFFF"/>
        <w:spacing w:after="0" w:line="240" w:lineRule="auto"/>
        <w:jc w:val="both"/>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xml:space="preserve">), Control Group, Department of Engineering. He will </w:t>
      </w:r>
      <w:r w:rsidRPr="00F36007">
        <w:rPr>
          <w:rFonts w:ascii="Arial" w:hAnsi="Arial" w:cs="Arial"/>
          <w:color w:val="171717"/>
          <w:sz w:val="20"/>
          <w:szCs w:val="20"/>
          <w:shd w:val="clear" w:color="auto" w:fill="FFFFFF"/>
          <w:lang w:val="en-GB"/>
        </w:rPr>
        <w:t>be</w:t>
      </w:r>
      <w:r>
        <w:rPr>
          <w:rFonts w:ascii="Arial" w:hAnsi="Arial" w:cs="Arial"/>
          <w:color w:val="171717"/>
          <w:sz w:val="20"/>
          <w:szCs w:val="20"/>
          <w:shd w:val="clear" w:color="auto" w:fill="FFFFFF"/>
        </w:rPr>
        <w:t xml:space="preserve"> in charge of electrical circuit integration as well as </w:t>
      </w:r>
      <w:r w:rsidRPr="00F36007">
        <w:rPr>
          <w:rFonts w:ascii="Arial" w:hAnsi="Arial" w:cs="Arial"/>
          <w:color w:val="171717"/>
          <w:sz w:val="20"/>
          <w:szCs w:val="20"/>
          <w:shd w:val="clear" w:color="auto" w:fill="FFFFFF"/>
          <w:lang w:val="en-GB"/>
        </w:rPr>
        <w:t>implementing</w:t>
      </w:r>
      <w:r>
        <w:rPr>
          <w:rFonts w:ascii="Arial" w:hAnsi="Arial" w:cs="Arial"/>
          <w:color w:val="171717"/>
          <w:sz w:val="20"/>
          <w:szCs w:val="20"/>
          <w:shd w:val="clear" w:color="auto" w:fill="FFFFFF"/>
        </w:rPr>
        <w:t xml:space="preserve"> control algorithms to modulate plant growth environment based on sensor readings.</w:t>
      </w:r>
    </w:p>
    <w:p w14:paraId="6A69C51A" w14:textId="77777777" w:rsidR="00934242" w:rsidRDefault="00934242" w:rsidP="000E3F49">
      <w:pPr>
        <w:pStyle w:val="Body"/>
        <w:shd w:val="clear" w:color="auto" w:fill="FFFFFF"/>
        <w:spacing w:after="0" w:line="240" w:lineRule="auto"/>
        <w:jc w:val="both"/>
        <w:rPr>
          <w:rFonts w:ascii="Arial" w:hAnsi="Arial" w:cs="Arial"/>
          <w:color w:val="171717"/>
          <w:sz w:val="20"/>
          <w:szCs w:val="20"/>
          <w:highlight w:val="white"/>
        </w:rPr>
      </w:pPr>
    </w:p>
    <w:p w14:paraId="76BB6E1A" w14:textId="4BCF8518" w:rsidR="00934242" w:rsidRDefault="00A17862" w:rsidP="000E3F49">
      <w:pPr>
        <w:pStyle w:val="Body"/>
        <w:shd w:val="clear" w:color="auto" w:fill="FFFFFF"/>
        <w:spacing w:after="0" w:line="240" w:lineRule="auto"/>
        <w:jc w:val="both"/>
      </w:pPr>
      <w:r>
        <w:rPr>
          <w:rFonts w:ascii="Arial" w:hAnsi="Arial" w:cs="Arial"/>
          <w:b/>
        </w:rPr>
        <w:t xml:space="preserve">Summary </w:t>
      </w:r>
    </w:p>
    <w:p w14:paraId="38BFF75A" w14:textId="109196D5" w:rsidR="00AA73F0" w:rsidRDefault="000E3F49" w:rsidP="00BA6556">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Healthy plants grown in a favorable and controlled environment are at the </w:t>
      </w:r>
      <w:proofErr w:type="spellStart"/>
      <w:r>
        <w:rPr>
          <w:rFonts w:ascii="Arial" w:hAnsi="Arial" w:cs="Arial"/>
          <w:color w:val="171717"/>
          <w:sz w:val="20"/>
          <w:szCs w:val="20"/>
          <w:shd w:val="clear" w:color="auto" w:fill="FFFFFF"/>
        </w:rPr>
        <w:t>centre</w:t>
      </w:r>
      <w:proofErr w:type="spellEnd"/>
      <w:r>
        <w:rPr>
          <w:rFonts w:ascii="Arial" w:hAnsi="Arial" w:cs="Arial"/>
          <w:color w:val="171717"/>
          <w:sz w:val="20"/>
          <w:szCs w:val="20"/>
          <w:shd w:val="clear" w:color="auto" w:fill="FFFFFF"/>
        </w:rPr>
        <w:t xml:space="preserve"> of </w:t>
      </w:r>
      <w:r w:rsidR="00BA6556">
        <w:rPr>
          <w:rFonts w:ascii="Arial" w:hAnsi="Arial" w:cs="Arial"/>
          <w:color w:val="171717"/>
          <w:sz w:val="20"/>
          <w:szCs w:val="20"/>
          <w:shd w:val="clear" w:color="auto" w:fill="FFFFFF"/>
        </w:rPr>
        <w:t xml:space="preserve">all </w:t>
      </w:r>
      <w:r>
        <w:rPr>
          <w:rFonts w:ascii="Arial" w:hAnsi="Arial" w:cs="Arial"/>
          <w:color w:val="171717"/>
          <w:sz w:val="20"/>
          <w:szCs w:val="20"/>
          <w:shd w:val="clear" w:color="auto" w:fill="FFFFFF"/>
        </w:rPr>
        <w:t>plant science research.</w:t>
      </w:r>
      <w:commentRangeStart w:id="0"/>
      <w:r>
        <w:rPr>
          <w:rFonts w:ascii="Arial" w:hAnsi="Arial" w:cs="Arial"/>
          <w:color w:val="171717"/>
          <w:sz w:val="20"/>
          <w:szCs w:val="20"/>
          <w:shd w:val="clear" w:color="auto" w:fill="FFFFFF"/>
        </w:rPr>
        <w:t xml:space="preserve"> No reliable </w:t>
      </w:r>
      <w:r w:rsidR="00BA6556">
        <w:rPr>
          <w:rFonts w:ascii="Arial" w:hAnsi="Arial" w:cs="Arial"/>
          <w:color w:val="171717"/>
          <w:sz w:val="20"/>
          <w:szCs w:val="20"/>
          <w:shd w:val="clear" w:color="auto" w:fill="FFFFFF"/>
        </w:rPr>
        <w:t>conclusion</w:t>
      </w:r>
      <w:r>
        <w:rPr>
          <w:rFonts w:ascii="Arial" w:hAnsi="Arial" w:cs="Arial"/>
          <w:color w:val="171717"/>
          <w:sz w:val="20"/>
          <w:szCs w:val="20"/>
          <w:shd w:val="clear" w:color="auto" w:fill="FFFFFF"/>
        </w:rPr>
        <w:t xml:space="preserve"> could be </w:t>
      </w:r>
      <w:r w:rsidR="00BA6556">
        <w:rPr>
          <w:rFonts w:ascii="Arial" w:hAnsi="Arial" w:cs="Arial"/>
          <w:color w:val="171717"/>
          <w:sz w:val="20"/>
          <w:szCs w:val="20"/>
          <w:shd w:val="clear" w:color="auto" w:fill="FFFFFF"/>
        </w:rPr>
        <w:t>drawn</w:t>
      </w:r>
      <w:r>
        <w:rPr>
          <w:rFonts w:ascii="Arial" w:hAnsi="Arial" w:cs="Arial"/>
          <w:color w:val="171717"/>
          <w:sz w:val="20"/>
          <w:szCs w:val="20"/>
          <w:shd w:val="clear" w:color="auto" w:fill="FFFFFF"/>
        </w:rPr>
        <w:t xml:space="preserve"> </w:t>
      </w:r>
      <w:commentRangeEnd w:id="0"/>
      <w:r w:rsidR="00BA6556">
        <w:rPr>
          <w:rStyle w:val="CommentReference"/>
          <w:rFonts w:ascii="Times New Roman" w:eastAsia="Arial Unicode MS" w:hAnsi="Times New Roman" w:cs="Times New Roman"/>
          <w:color w:val="auto"/>
          <w:lang w:val="en-GB" w:eastAsia="en-US"/>
        </w:rPr>
        <w:commentReference w:id="0"/>
      </w:r>
      <w:r>
        <w:rPr>
          <w:rFonts w:ascii="Arial" w:hAnsi="Arial" w:cs="Arial"/>
          <w:color w:val="171717"/>
          <w:sz w:val="20"/>
          <w:szCs w:val="20"/>
          <w:shd w:val="clear" w:color="auto" w:fill="FFFFFF"/>
        </w:rPr>
        <w:t xml:space="preserve">if the plants used in the experiments are suffering from inadvertent stress or if plants to be compared </w:t>
      </w:r>
      <w:r w:rsidR="00BA6556">
        <w:rPr>
          <w:rFonts w:ascii="Arial" w:hAnsi="Arial" w:cs="Arial"/>
          <w:color w:val="171717"/>
          <w:sz w:val="20"/>
          <w:szCs w:val="20"/>
          <w:shd w:val="clear" w:color="auto" w:fill="FFFFFF"/>
        </w:rPr>
        <w:t>grow in</w:t>
      </w:r>
      <w:r>
        <w:rPr>
          <w:rFonts w:ascii="Arial" w:hAnsi="Arial" w:cs="Arial"/>
          <w:color w:val="171717"/>
          <w:sz w:val="20"/>
          <w:szCs w:val="20"/>
          <w:shd w:val="clear" w:color="auto" w:fill="FFFFFF"/>
        </w:rPr>
        <w:t xml:space="preserve"> slightly different conditions. On the other hand, however, monitoring the </w:t>
      </w:r>
      <w:r w:rsidR="00BA6556">
        <w:rPr>
          <w:rFonts w:ascii="Arial" w:hAnsi="Arial" w:cs="Arial"/>
          <w:color w:val="171717"/>
          <w:sz w:val="20"/>
          <w:szCs w:val="20"/>
          <w:shd w:val="clear" w:color="auto" w:fill="FFFFFF"/>
        </w:rPr>
        <w:t xml:space="preserve">growth of plants for each experiment is demanding and sometime impractical. Hereby, we aim to </w:t>
      </w:r>
      <w:r w:rsidR="00BA6556" w:rsidRPr="00BA6556">
        <w:rPr>
          <w:rFonts w:ascii="Arial" w:eastAsia="Arial Unicode MS" w:hAnsi="Arial" w:cs="Arial"/>
          <w:color w:val="171717"/>
          <w:sz w:val="20"/>
          <w:szCs w:val="20"/>
          <w:shd w:val="clear" w:color="auto" w:fill="FFFFFF"/>
          <w:lang w:eastAsia="en-US"/>
        </w:rPr>
        <w:t xml:space="preserve">build an automated plant growth chamber </w:t>
      </w:r>
      <w:r w:rsidR="00BA6556">
        <w:rPr>
          <w:rFonts w:ascii="Arial" w:hAnsi="Arial" w:cs="Arial"/>
          <w:color w:val="171717"/>
          <w:sz w:val="20"/>
          <w:szCs w:val="20"/>
          <w:shd w:val="clear" w:color="auto" w:fill="FFFFFF"/>
        </w:rPr>
        <w:t>that is featured with real-time remote monitoring</w:t>
      </w:r>
      <w:r w:rsidR="00AA73F0">
        <w:rPr>
          <w:rFonts w:ascii="Arial" w:hAnsi="Arial" w:cs="Arial"/>
          <w:color w:val="171717"/>
          <w:sz w:val="20"/>
          <w:szCs w:val="20"/>
          <w:shd w:val="clear" w:color="auto" w:fill="FFFFFF"/>
        </w:rPr>
        <w:t xml:space="preserve"> of plant conditions through web servers,</w:t>
      </w:r>
      <w:r w:rsidR="00BA6556">
        <w:rPr>
          <w:rFonts w:ascii="Arial" w:hAnsi="Arial" w:cs="Arial"/>
          <w:color w:val="171717"/>
          <w:sz w:val="20"/>
          <w:szCs w:val="20"/>
          <w:shd w:val="clear" w:color="auto" w:fill="FFFFFF"/>
        </w:rPr>
        <w:t xml:space="preserve"> expandab</w:t>
      </w:r>
      <w:r w:rsidR="00AA73F0">
        <w:rPr>
          <w:rFonts w:ascii="Arial" w:hAnsi="Arial" w:cs="Arial"/>
          <w:color w:val="171717"/>
          <w:sz w:val="20"/>
          <w:szCs w:val="20"/>
          <w:shd w:val="clear" w:color="auto" w:fill="FFFFFF"/>
        </w:rPr>
        <w:t>ility</w:t>
      </w:r>
      <w:r w:rsidR="00BA6556">
        <w:rPr>
          <w:rFonts w:ascii="Arial" w:hAnsi="Arial" w:cs="Arial"/>
          <w:color w:val="171717"/>
          <w:sz w:val="20"/>
          <w:szCs w:val="20"/>
          <w:shd w:val="clear" w:color="auto" w:fill="FFFFFF"/>
        </w:rPr>
        <w:t xml:space="preserve"> to larger scales and </w:t>
      </w:r>
      <w:r w:rsidR="00AA73F0" w:rsidRPr="00AA73F0">
        <w:rPr>
          <w:rFonts w:ascii="Arial" w:hAnsi="Arial" w:cs="Arial"/>
          <w:color w:val="171717"/>
          <w:sz w:val="20"/>
          <w:szCs w:val="20"/>
          <w:shd w:val="clear" w:color="auto" w:fill="FFFFFF"/>
        </w:rPr>
        <w:t>compatibility</w:t>
      </w:r>
      <w:r w:rsidR="00AA73F0">
        <w:rPr>
          <w:rFonts w:ascii="Arial" w:hAnsi="Arial" w:cs="Arial"/>
          <w:color w:val="171717"/>
          <w:sz w:val="20"/>
          <w:szCs w:val="20"/>
          <w:shd w:val="clear" w:color="auto" w:fill="FFFFFF"/>
        </w:rPr>
        <w:t xml:space="preserve"> to </w:t>
      </w:r>
      <w:r w:rsidR="00BA6556">
        <w:rPr>
          <w:rFonts w:ascii="Arial" w:hAnsi="Arial" w:cs="Arial"/>
          <w:color w:val="171717"/>
          <w:sz w:val="20"/>
          <w:szCs w:val="20"/>
          <w:shd w:val="clear" w:color="auto" w:fill="FFFFFF"/>
        </w:rPr>
        <w:t>customable purposes.</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Our vision is that t</w:t>
      </w:r>
      <w:r w:rsidR="00AA73F0">
        <w:rPr>
          <w:rFonts w:ascii="Arial" w:hAnsi="Arial" w:cs="Arial"/>
          <w:color w:val="171717"/>
          <w:sz w:val="20"/>
          <w:szCs w:val="20"/>
          <w:shd w:val="clear" w:color="auto" w:fill="FFFFFF"/>
        </w:rPr>
        <w:t>he chamber will provide a controlled environment for plant growth under a variety of conditions</w:t>
      </w:r>
      <w:r w:rsidR="00E30CE5">
        <w:rPr>
          <w:rFonts w:ascii="Arial" w:hAnsi="Arial" w:cs="Arial"/>
          <w:color w:val="171717"/>
          <w:sz w:val="20"/>
          <w:szCs w:val="20"/>
          <w:shd w:val="clear" w:color="auto" w:fill="FFFFFF"/>
        </w:rPr>
        <w:t>,</w:t>
      </w:r>
      <w:r w:rsidR="00AA73F0">
        <w:rPr>
          <w:rFonts w:ascii="Arial" w:hAnsi="Arial" w:cs="Arial"/>
          <w:color w:val="171717"/>
          <w:sz w:val="20"/>
          <w:szCs w:val="20"/>
          <w:shd w:val="clear" w:color="auto" w:fill="FFFFFF"/>
        </w:rPr>
        <w:t xml:space="preserve"> automate regular workflow such as irrigation and imaging, and </w:t>
      </w:r>
      <w:r w:rsidR="00E30CE5">
        <w:rPr>
          <w:rFonts w:ascii="Arial" w:hAnsi="Arial" w:cs="Arial"/>
          <w:color w:val="171717"/>
          <w:sz w:val="20"/>
          <w:szCs w:val="20"/>
          <w:shd w:val="clear" w:color="auto" w:fill="FFFFFF"/>
        </w:rPr>
        <w:t>produce</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 xml:space="preserve">growth condition </w:t>
      </w:r>
      <w:r w:rsidR="00AA73F0">
        <w:rPr>
          <w:rFonts w:ascii="Arial" w:hAnsi="Arial" w:cs="Arial"/>
          <w:color w:val="171717"/>
          <w:sz w:val="20"/>
          <w:szCs w:val="20"/>
          <w:shd w:val="clear" w:color="auto" w:fill="FFFFFF"/>
        </w:rPr>
        <w:t xml:space="preserve">data for </w:t>
      </w:r>
      <w:r w:rsidR="00E30CE5">
        <w:rPr>
          <w:rFonts w:ascii="Arial" w:hAnsi="Arial" w:cs="Arial"/>
          <w:color w:val="171717"/>
          <w:sz w:val="20"/>
          <w:szCs w:val="20"/>
          <w:shd w:val="clear" w:color="auto" w:fill="FFFFFF"/>
        </w:rPr>
        <w:t xml:space="preserve">better understanding the </w:t>
      </w:r>
      <w:commentRangeStart w:id="1"/>
      <w:r w:rsidR="00E30CE5">
        <w:rPr>
          <w:rFonts w:ascii="Arial" w:hAnsi="Arial" w:cs="Arial"/>
          <w:color w:val="171717"/>
          <w:sz w:val="20"/>
          <w:szCs w:val="20"/>
          <w:shd w:val="clear" w:color="auto" w:fill="FFFFFF"/>
        </w:rPr>
        <w:t xml:space="preserve">metadata </w:t>
      </w:r>
      <w:commentRangeEnd w:id="1"/>
      <w:r w:rsidR="00E30CE5">
        <w:rPr>
          <w:rStyle w:val="CommentReference"/>
          <w:rFonts w:ascii="Times New Roman" w:eastAsia="Arial Unicode MS" w:hAnsi="Times New Roman" w:cs="Times New Roman"/>
          <w:color w:val="auto"/>
          <w:lang w:val="en-GB" w:eastAsia="en-US"/>
        </w:rPr>
        <w:commentReference w:id="1"/>
      </w:r>
      <w:r w:rsidR="00E30CE5">
        <w:rPr>
          <w:rFonts w:ascii="Arial" w:hAnsi="Arial" w:cs="Arial"/>
          <w:color w:val="171717"/>
          <w:sz w:val="20"/>
          <w:szCs w:val="20"/>
          <w:shd w:val="clear" w:color="auto" w:fill="FFFFFF"/>
        </w:rPr>
        <w:t xml:space="preserve">of each experiment and </w:t>
      </w:r>
      <w:r w:rsidR="00AA73F0">
        <w:rPr>
          <w:rFonts w:ascii="Arial" w:hAnsi="Arial" w:cs="Arial"/>
          <w:color w:val="171717"/>
          <w:sz w:val="20"/>
          <w:szCs w:val="20"/>
          <w:shd w:val="clear" w:color="auto" w:fill="FFFFFF"/>
        </w:rPr>
        <w:t>sharing reproducible</w:t>
      </w:r>
      <w:r w:rsidR="00E30CE5">
        <w:rPr>
          <w:rFonts w:ascii="Arial" w:hAnsi="Arial" w:cs="Arial"/>
          <w:color w:val="171717"/>
          <w:sz w:val="20"/>
          <w:szCs w:val="20"/>
          <w:shd w:val="clear" w:color="auto" w:fill="FFFFFF"/>
        </w:rPr>
        <w:t xml:space="preserve"> protocols.</w:t>
      </w:r>
    </w:p>
    <w:p w14:paraId="6E94B047" w14:textId="6EF1D646" w:rsidR="00206176" w:rsidRPr="00AA73F0" w:rsidRDefault="00206176" w:rsidP="000E3F49">
      <w:pPr>
        <w:pStyle w:val="Body"/>
        <w:spacing w:line="240" w:lineRule="auto"/>
        <w:jc w:val="both"/>
        <w:rPr>
          <w:rFonts w:ascii="Arial" w:eastAsia="Arial Unicode MS" w:hAnsi="Arial" w:cs="Arial"/>
          <w:color w:val="171717"/>
          <w:sz w:val="20"/>
          <w:szCs w:val="20"/>
          <w:shd w:val="clear" w:color="auto" w:fill="FFFFFF"/>
          <w:lang w:val="en-GB" w:eastAsia="en-US"/>
        </w:rPr>
      </w:pPr>
    </w:p>
    <w:p w14:paraId="1E1C1BAD" w14:textId="77777777" w:rsidR="00934242" w:rsidRDefault="00A17862" w:rsidP="000E3F49">
      <w:pPr>
        <w:pStyle w:val="Heading"/>
        <w:spacing w:before="0"/>
        <w:jc w:val="both"/>
        <w:rPr>
          <w:rFonts w:ascii="Arial" w:hAnsi="Arial" w:cs="Arial"/>
          <w:color w:val="171717"/>
          <w:sz w:val="20"/>
          <w:szCs w:val="20"/>
        </w:rPr>
      </w:pPr>
      <w:r>
        <w:rPr>
          <w:rFonts w:ascii="Arial" w:hAnsi="Arial" w:cs="Arial"/>
          <w:color w:val="000000"/>
          <w:u w:color="000000"/>
        </w:rPr>
        <w:t xml:space="preserve">Proposal: </w:t>
      </w:r>
    </w:p>
    <w:p w14:paraId="375E85BA" w14:textId="77777777" w:rsidR="00934242" w:rsidRDefault="00934242" w:rsidP="000E3F49">
      <w:pPr>
        <w:pStyle w:val="Heading"/>
        <w:spacing w:before="0"/>
        <w:jc w:val="both"/>
        <w:rPr>
          <w:rFonts w:ascii="Arial" w:hAnsi="Arial" w:cs="Arial"/>
          <w:color w:val="171717"/>
          <w:sz w:val="22"/>
          <w:szCs w:val="22"/>
        </w:rPr>
      </w:pPr>
    </w:p>
    <w:p w14:paraId="403D0E28" w14:textId="4DA9E2DC" w:rsidR="00934242" w:rsidRDefault="00A17862" w:rsidP="000E3F49">
      <w:pPr>
        <w:pStyle w:val="Heading"/>
        <w:spacing w:before="0"/>
        <w:jc w:val="both"/>
        <w:rPr>
          <w:rFonts w:ascii="Arial" w:hAnsi="Arial" w:cs="Arial"/>
          <w:color w:val="000000"/>
          <w:sz w:val="22"/>
          <w:szCs w:val="22"/>
          <w:u w:color="000000"/>
        </w:rPr>
      </w:pPr>
      <w:r>
        <w:rPr>
          <w:rFonts w:ascii="Arial" w:hAnsi="Arial" w:cs="Arial"/>
          <w:color w:val="171717"/>
          <w:sz w:val="22"/>
          <w:szCs w:val="22"/>
        </w:rPr>
        <w:t xml:space="preserve">The problem </w:t>
      </w:r>
    </w:p>
    <w:p w14:paraId="2F589775" w14:textId="60188289" w:rsidR="009A39D1" w:rsidRDefault="0023104B"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As mentioned in the summary part, having healthy plant materials and knowing the exact conditions that plant materials have been growing in are crucial</w:t>
      </w:r>
      <w:r w:rsidRPr="0023104B">
        <w:rPr>
          <w:rFonts w:ascii="Arial" w:hAnsi="Arial" w:cs="Arial"/>
          <w:color w:val="171717"/>
          <w:sz w:val="20"/>
          <w:szCs w:val="20"/>
          <w:shd w:val="clear" w:color="auto" w:fill="FFFFFF"/>
        </w:rPr>
        <w:t xml:space="preserve"> </w:t>
      </w:r>
      <w:r>
        <w:rPr>
          <w:rFonts w:ascii="Arial" w:hAnsi="Arial" w:cs="Arial"/>
          <w:color w:val="171717"/>
          <w:sz w:val="20"/>
          <w:szCs w:val="20"/>
          <w:shd w:val="clear" w:color="auto" w:fill="FFFFFF"/>
        </w:rPr>
        <w:t xml:space="preserve">for plant research. Traditionally growing plant materials for a set of experiments involves various levels of time commitment. </w:t>
      </w:r>
      <w:r w:rsidR="00F95901">
        <w:rPr>
          <w:rFonts w:ascii="Arial" w:hAnsi="Arial" w:cs="Arial"/>
          <w:color w:val="171717"/>
          <w:sz w:val="20"/>
          <w:szCs w:val="20"/>
          <w:shd w:val="clear" w:color="auto" w:fill="FFFFFF"/>
        </w:rPr>
        <w:t xml:space="preserve">Depending on the length and requirements of the experiments lots of time and effort could be wasted on performing simple routines such as watering and taking images of plants repetitively. The current COVID-19 pandemic has also </w:t>
      </w:r>
      <w:r w:rsidR="009A39D1">
        <w:rPr>
          <w:rFonts w:ascii="Arial" w:hAnsi="Arial" w:cs="Arial"/>
          <w:color w:val="171717"/>
          <w:sz w:val="20"/>
          <w:szCs w:val="20"/>
          <w:shd w:val="clear" w:color="auto" w:fill="FFFFFF"/>
        </w:rPr>
        <w:t>flagged up the importance of remote working and motivated us to think about strategies that could transfer traditional wet lab work to ‘cloud’ experiments</w:t>
      </w:r>
      <w:r w:rsidR="008671EB">
        <w:rPr>
          <w:rFonts w:ascii="Arial" w:hAnsi="Arial" w:cs="Arial"/>
          <w:color w:val="171717"/>
          <w:sz w:val="20"/>
          <w:szCs w:val="20"/>
          <w:shd w:val="clear" w:color="auto" w:fill="FFFFFF"/>
        </w:rPr>
        <w:t>,</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in which experiments</w:t>
      </w:r>
      <w:r w:rsidR="009A39D1">
        <w:rPr>
          <w:rFonts w:ascii="Arial" w:hAnsi="Arial" w:cs="Arial"/>
          <w:color w:val="171717"/>
          <w:sz w:val="20"/>
          <w:szCs w:val="20"/>
          <w:shd w:val="clear" w:color="auto" w:fill="FFFFFF"/>
        </w:rPr>
        <w:t xml:space="preserve"> are </w:t>
      </w:r>
      <w:r w:rsidR="008671EB">
        <w:rPr>
          <w:rFonts w:ascii="Arial" w:hAnsi="Arial" w:cs="Arial"/>
          <w:color w:val="171717"/>
          <w:sz w:val="20"/>
          <w:szCs w:val="20"/>
          <w:shd w:val="clear" w:color="auto" w:fill="FFFFFF"/>
        </w:rPr>
        <w:t>performed</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 xml:space="preserve">within labs </w:t>
      </w:r>
      <w:r w:rsidR="009A39D1">
        <w:rPr>
          <w:rFonts w:ascii="Arial" w:hAnsi="Arial" w:cs="Arial"/>
          <w:color w:val="171717"/>
          <w:sz w:val="20"/>
          <w:szCs w:val="20"/>
          <w:shd w:val="clear" w:color="auto" w:fill="FFFFFF"/>
        </w:rPr>
        <w:t>by automat</w:t>
      </w:r>
      <w:r w:rsidR="008671EB">
        <w:rPr>
          <w:rFonts w:ascii="Arial" w:hAnsi="Arial" w:cs="Arial"/>
          <w:color w:val="171717"/>
          <w:sz w:val="20"/>
          <w:szCs w:val="20"/>
          <w:shd w:val="clear" w:color="auto" w:fill="FFFFFF"/>
        </w:rPr>
        <w:t>ed equipment but remotely</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monitored and controlled by researchers at a different location.</w:t>
      </w:r>
    </w:p>
    <w:p w14:paraId="31916EFB" w14:textId="185ADF05" w:rsidR="009A39D1"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p>
    <w:p w14:paraId="3188ECD9" w14:textId="34D13C46" w:rsidR="00934242"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We propose that by implementing real-time monitoring, automation on routine workflows and remote control on plant growth facilities, researchers could save a lot of</w:t>
      </w:r>
      <w:r w:rsidR="00F95901">
        <w:rPr>
          <w:rFonts w:ascii="Arial" w:hAnsi="Arial" w:cs="Arial"/>
          <w:color w:val="171717"/>
          <w:sz w:val="20"/>
          <w:szCs w:val="20"/>
          <w:shd w:val="clear" w:color="auto" w:fill="FFFFFF"/>
        </w:rPr>
        <w:t xml:space="preserve"> time</w:t>
      </w:r>
      <w:r>
        <w:rPr>
          <w:rFonts w:ascii="Arial" w:hAnsi="Arial" w:cs="Arial"/>
          <w:color w:val="171717"/>
          <w:sz w:val="20"/>
          <w:szCs w:val="20"/>
          <w:shd w:val="clear" w:color="auto" w:fill="FFFFFF"/>
        </w:rPr>
        <w:t xml:space="preserve"> </w:t>
      </w:r>
      <w:r w:rsidR="00F95901">
        <w:rPr>
          <w:rFonts w:ascii="Arial" w:hAnsi="Arial" w:cs="Arial"/>
          <w:color w:val="171717"/>
          <w:sz w:val="20"/>
          <w:szCs w:val="20"/>
          <w:shd w:val="clear" w:color="auto" w:fill="FFFFFF"/>
        </w:rPr>
        <w:t>and produce high</w:t>
      </w:r>
      <w:r>
        <w:rPr>
          <w:rFonts w:ascii="Arial" w:hAnsi="Arial" w:cs="Arial"/>
          <w:color w:val="171717"/>
          <w:sz w:val="20"/>
          <w:szCs w:val="20"/>
          <w:shd w:val="clear" w:color="auto" w:fill="FFFFFF"/>
        </w:rPr>
        <w:t>-</w:t>
      </w:r>
      <w:r w:rsidR="00F95901">
        <w:rPr>
          <w:rFonts w:ascii="Arial" w:hAnsi="Arial" w:cs="Arial"/>
          <w:color w:val="171717"/>
          <w:sz w:val="20"/>
          <w:szCs w:val="20"/>
          <w:shd w:val="clear" w:color="auto" w:fill="FFFFFF"/>
        </w:rPr>
        <w:t>quality</w:t>
      </w:r>
      <w:r>
        <w:rPr>
          <w:rFonts w:ascii="Arial" w:hAnsi="Arial" w:cs="Arial"/>
          <w:color w:val="171717"/>
          <w:sz w:val="20"/>
          <w:szCs w:val="20"/>
          <w:shd w:val="clear" w:color="auto" w:fill="FFFFFF"/>
        </w:rPr>
        <w:t xml:space="preserve"> and reproducible</w:t>
      </w:r>
      <w:r w:rsidR="00F95901">
        <w:rPr>
          <w:rFonts w:ascii="Arial" w:hAnsi="Arial" w:cs="Arial"/>
          <w:color w:val="171717"/>
          <w:sz w:val="20"/>
          <w:szCs w:val="20"/>
          <w:shd w:val="clear" w:color="auto" w:fill="FFFFFF"/>
        </w:rPr>
        <w:t xml:space="preserve"> data for plant research. </w:t>
      </w:r>
    </w:p>
    <w:p w14:paraId="01FEF1CD" w14:textId="77777777" w:rsidR="002E35FC" w:rsidRDefault="002E35FC" w:rsidP="000E3F49">
      <w:pPr>
        <w:pStyle w:val="Body"/>
        <w:shd w:val="clear" w:color="auto" w:fill="FFFFFF"/>
        <w:spacing w:after="0" w:line="240" w:lineRule="auto"/>
        <w:jc w:val="both"/>
        <w:rPr>
          <w:rFonts w:ascii="Arial" w:hAnsi="Arial" w:cs="Arial"/>
          <w:color w:val="171717"/>
        </w:rPr>
      </w:pPr>
    </w:p>
    <w:p w14:paraId="6CF321CA" w14:textId="729ECEF2"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 xml:space="preserve">Biological systems </w:t>
      </w:r>
    </w:p>
    <w:p w14:paraId="62184EAE" w14:textId="3B4CDBA8" w:rsidR="00ED5428" w:rsidRDefault="00ED5428"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hint="eastAsia"/>
          <w:color w:val="171717"/>
          <w:sz w:val="20"/>
          <w:szCs w:val="20"/>
          <w:shd w:val="clear" w:color="auto" w:fill="FFFFFF"/>
          <w:lang w:eastAsia="zh-CN"/>
        </w:rPr>
        <w:t>We</w:t>
      </w:r>
      <w:r>
        <w:rPr>
          <w:rFonts w:ascii="Arial" w:hAnsi="Arial" w:cs="Arial"/>
          <w:color w:val="171717"/>
          <w:sz w:val="20"/>
          <w:szCs w:val="20"/>
          <w:shd w:val="clear" w:color="auto" w:fill="FFFFFF"/>
          <w:lang w:eastAsia="zh-CN"/>
        </w:rPr>
        <w:t xml:space="preserve"> aim to</w:t>
      </w:r>
      <w:r w:rsidR="00FB0889">
        <w:rPr>
          <w:rFonts w:ascii="Arial" w:hAnsi="Arial" w:cs="Arial"/>
          <w:color w:val="171717"/>
          <w:sz w:val="20"/>
          <w:szCs w:val="20"/>
          <w:shd w:val="clear" w:color="auto" w:fill="FFFFFF"/>
          <w:lang w:eastAsia="zh-CN"/>
        </w:rPr>
        <w:t xml:space="preserve"> apply our growth chamber to</w:t>
      </w:r>
      <w:r>
        <w:rPr>
          <w:rFonts w:ascii="Arial" w:hAnsi="Arial" w:cs="Arial"/>
          <w:color w:val="171717"/>
          <w:sz w:val="20"/>
          <w:szCs w:val="20"/>
          <w:shd w:val="clear" w:color="auto" w:fill="FFFFFF"/>
          <w:lang w:eastAsia="zh-CN"/>
        </w:rPr>
        <w:t xml:space="preserve"> grow</w:t>
      </w:r>
      <w:r w:rsidR="00FB0889">
        <w:rPr>
          <w:rFonts w:ascii="Arial" w:hAnsi="Arial" w:cs="Arial"/>
          <w:color w:val="171717"/>
          <w:sz w:val="20"/>
          <w:szCs w:val="20"/>
          <w:shd w:val="clear" w:color="auto" w:fill="FFFFFF"/>
          <w:lang w:eastAsia="zh-CN"/>
        </w:rPr>
        <w:t>ing</w:t>
      </w:r>
      <w:r>
        <w:rPr>
          <w:rFonts w:ascii="Arial" w:hAnsi="Arial" w:cs="Arial"/>
          <w:color w:val="171717"/>
          <w:sz w:val="20"/>
          <w:szCs w:val="20"/>
          <w:shd w:val="clear" w:color="auto" w:fill="FFFFFF"/>
          <w:lang w:eastAsia="zh-CN"/>
        </w:rPr>
        <w:t xml:space="preserve"> plant seedlings on </w:t>
      </w:r>
      <w:r>
        <w:rPr>
          <w:rFonts w:ascii="Arial" w:hAnsi="Arial" w:cs="Arial"/>
          <w:color w:val="171717"/>
          <w:sz w:val="20"/>
          <w:szCs w:val="20"/>
          <w:shd w:val="clear" w:color="auto" w:fill="FFFFFF"/>
        </w:rPr>
        <w:t>multi-well plates under controlled environment for high-throughput chlorophyll fluorescence imaging assays.</w:t>
      </w:r>
    </w:p>
    <w:p w14:paraId="36175590" w14:textId="77777777" w:rsidR="002E35FC" w:rsidRDefault="002E35FC" w:rsidP="000E3F49">
      <w:pPr>
        <w:pStyle w:val="Body"/>
        <w:shd w:val="clear" w:color="auto" w:fill="FFFFFF"/>
        <w:spacing w:after="0" w:line="240" w:lineRule="auto"/>
        <w:jc w:val="both"/>
        <w:rPr>
          <w:rFonts w:ascii="Arial" w:hAnsi="Arial" w:cs="Arial"/>
          <w:color w:val="171717"/>
          <w:sz w:val="20"/>
          <w:szCs w:val="20"/>
          <w:shd w:val="clear" w:color="auto" w:fill="FFFFFF"/>
        </w:rPr>
      </w:pPr>
    </w:p>
    <w:p w14:paraId="4C069EEB" w14:textId="77777777" w:rsidR="00FB0889" w:rsidRDefault="002E35FC"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Chlorophyll fluorescence imaging </w:t>
      </w:r>
      <w:r w:rsidR="000D600F">
        <w:rPr>
          <w:rFonts w:ascii="Arial" w:hAnsi="Arial" w:cs="Arial"/>
          <w:color w:val="171717"/>
          <w:sz w:val="20"/>
          <w:szCs w:val="20"/>
          <w:shd w:val="clear" w:color="auto" w:fill="FFFFFF"/>
        </w:rPr>
        <w:t xml:space="preserve">(CF imaging) </w:t>
      </w:r>
      <w:r w:rsidR="00537094">
        <w:rPr>
          <w:rFonts w:ascii="Arial" w:hAnsi="Arial" w:cs="Arial"/>
          <w:color w:val="171717"/>
          <w:sz w:val="20"/>
          <w:szCs w:val="20"/>
          <w:shd w:val="clear" w:color="auto" w:fill="FFFFFF"/>
        </w:rPr>
        <w:t xml:space="preserve">measures the fluorescence </w:t>
      </w:r>
      <w:r w:rsidR="000D600F">
        <w:rPr>
          <w:rFonts w:ascii="Arial" w:hAnsi="Arial" w:cs="Arial"/>
          <w:color w:val="171717"/>
          <w:sz w:val="20"/>
          <w:szCs w:val="20"/>
          <w:shd w:val="clear" w:color="auto" w:fill="FFFFFF"/>
        </w:rPr>
        <w:t>of</w:t>
      </w:r>
      <w:r w:rsidR="00537094">
        <w:rPr>
          <w:rFonts w:ascii="Arial" w:hAnsi="Arial" w:cs="Arial"/>
          <w:color w:val="171717"/>
          <w:sz w:val="20"/>
          <w:szCs w:val="20"/>
          <w:shd w:val="clear" w:color="auto" w:fill="FFFFFF"/>
        </w:rPr>
        <w:t xml:space="preserve"> chlorophyll </w:t>
      </w:r>
      <w:r w:rsidR="000D600F">
        <w:rPr>
          <w:rFonts w:ascii="Arial" w:hAnsi="Arial" w:cs="Arial"/>
          <w:color w:val="171717"/>
          <w:sz w:val="20"/>
          <w:szCs w:val="20"/>
          <w:shd w:val="clear" w:color="auto" w:fill="FFFFFF"/>
        </w:rPr>
        <w:t xml:space="preserve">within a leaf </w:t>
      </w:r>
      <w:r w:rsidR="00537094">
        <w:rPr>
          <w:rFonts w:ascii="Arial" w:hAnsi="Arial" w:cs="Arial"/>
          <w:color w:val="171717"/>
          <w:sz w:val="20"/>
          <w:szCs w:val="20"/>
          <w:shd w:val="clear" w:color="auto" w:fill="FFFFFF"/>
        </w:rPr>
        <w:t>upon incident light,</w:t>
      </w:r>
      <w:r w:rsidR="000D600F">
        <w:rPr>
          <w:rFonts w:ascii="Arial" w:hAnsi="Arial" w:cs="Arial"/>
          <w:color w:val="171717"/>
          <w:sz w:val="20"/>
          <w:szCs w:val="20"/>
          <w:shd w:val="clear" w:color="auto" w:fill="FFFFFF"/>
        </w:rPr>
        <w:t xml:space="preserve"> which is </w:t>
      </w:r>
      <w:r w:rsidR="007A64F7">
        <w:rPr>
          <w:rFonts w:ascii="Arial" w:hAnsi="Arial" w:cs="Arial"/>
          <w:color w:val="171717"/>
          <w:sz w:val="20"/>
          <w:szCs w:val="20"/>
          <w:shd w:val="clear" w:color="auto" w:fill="FFFFFF"/>
        </w:rPr>
        <w:t>emitted</w:t>
      </w:r>
      <w:r w:rsidR="000D600F">
        <w:rPr>
          <w:rFonts w:ascii="Arial" w:hAnsi="Arial" w:cs="Arial"/>
          <w:color w:val="171717"/>
          <w:sz w:val="20"/>
          <w:szCs w:val="20"/>
          <w:shd w:val="clear" w:color="auto" w:fill="FFFFFF"/>
        </w:rPr>
        <w:t xml:space="preserve"> in a process in competition with the photochemistry reactions of photosystem II (PSII) and therefore served as an estimate of PS</w:t>
      </w:r>
      <w:r>
        <w:rPr>
          <w:rFonts w:ascii="Arial" w:hAnsi="Arial" w:cs="Arial"/>
          <w:color w:val="171717"/>
          <w:sz w:val="20"/>
          <w:szCs w:val="20"/>
          <w:shd w:val="clear" w:color="auto" w:fill="FFFFFF"/>
        </w:rPr>
        <w:t>II activity</w:t>
      </w:r>
      <w:r w:rsidR="000D600F">
        <w:rPr>
          <w:rFonts w:ascii="Arial" w:hAnsi="Arial" w:cs="Arial"/>
          <w:color w:val="171717"/>
          <w:sz w:val="20"/>
          <w:szCs w:val="20"/>
          <w:shd w:val="clear" w:color="auto" w:fill="FFFFFF"/>
        </w:rPr>
        <w:t>. CF imaging assays are</w:t>
      </w:r>
      <w:r>
        <w:rPr>
          <w:rFonts w:ascii="Arial" w:hAnsi="Arial" w:cs="Arial"/>
          <w:color w:val="171717"/>
          <w:sz w:val="20"/>
          <w:szCs w:val="20"/>
          <w:shd w:val="clear" w:color="auto" w:fill="FFFFFF"/>
        </w:rPr>
        <w:t xml:space="preserve"> </w:t>
      </w:r>
      <w:r w:rsidR="00537094">
        <w:rPr>
          <w:rFonts w:ascii="Arial" w:hAnsi="Arial" w:cs="Arial"/>
          <w:color w:val="171717"/>
          <w:sz w:val="20"/>
          <w:szCs w:val="20"/>
          <w:shd w:val="clear" w:color="auto" w:fill="FFFFFF"/>
        </w:rPr>
        <w:t>widely used</w:t>
      </w:r>
      <w:r>
        <w:rPr>
          <w:rFonts w:ascii="Arial" w:hAnsi="Arial" w:cs="Arial"/>
          <w:color w:val="171717"/>
          <w:sz w:val="20"/>
          <w:szCs w:val="20"/>
          <w:shd w:val="clear" w:color="auto" w:fill="FFFFFF"/>
        </w:rPr>
        <w:t xml:space="preserve"> </w:t>
      </w:r>
      <w:r w:rsidR="000D600F">
        <w:rPr>
          <w:rFonts w:ascii="Arial" w:hAnsi="Arial" w:cs="Arial"/>
          <w:color w:val="171717"/>
          <w:sz w:val="20"/>
          <w:szCs w:val="20"/>
          <w:shd w:val="clear" w:color="auto" w:fill="FFFFFF"/>
        </w:rPr>
        <w:t>in plant physiology research as it provides an accurate</w:t>
      </w:r>
      <w:r w:rsidR="0078262E">
        <w:rPr>
          <w:rFonts w:ascii="Arial" w:hAnsi="Arial" w:cs="Arial"/>
          <w:color w:val="171717"/>
          <w:sz w:val="20"/>
          <w:szCs w:val="20"/>
          <w:shd w:val="clear" w:color="auto" w:fill="FFFFFF"/>
        </w:rPr>
        <w:t xml:space="preserve"> and</w:t>
      </w:r>
      <w:r w:rsidR="000D600F">
        <w:rPr>
          <w:rFonts w:ascii="Arial" w:hAnsi="Arial" w:cs="Arial"/>
          <w:color w:val="171717"/>
          <w:sz w:val="20"/>
          <w:szCs w:val="20"/>
          <w:shd w:val="clear" w:color="auto" w:fill="FFFFFF"/>
        </w:rPr>
        <w:t xml:space="preserve"> non-invasive method </w:t>
      </w:r>
      <w:r>
        <w:rPr>
          <w:rFonts w:ascii="Arial" w:hAnsi="Arial" w:cs="Arial"/>
          <w:color w:val="171717"/>
          <w:sz w:val="20"/>
          <w:szCs w:val="20"/>
          <w:shd w:val="clear" w:color="auto" w:fill="FFFFFF"/>
        </w:rPr>
        <w:t xml:space="preserve">to </w:t>
      </w:r>
      <w:r w:rsidR="000D600F">
        <w:rPr>
          <w:rFonts w:ascii="Arial" w:hAnsi="Arial" w:cs="Arial"/>
          <w:color w:val="171717"/>
          <w:sz w:val="20"/>
          <w:szCs w:val="20"/>
          <w:shd w:val="clear" w:color="auto" w:fill="FFFFFF"/>
        </w:rPr>
        <w:t>evaluate</w:t>
      </w:r>
      <w:r w:rsidR="00537094">
        <w:rPr>
          <w:rFonts w:ascii="Arial" w:hAnsi="Arial" w:cs="Arial"/>
          <w:color w:val="171717"/>
          <w:sz w:val="20"/>
          <w:szCs w:val="20"/>
          <w:shd w:val="clear" w:color="auto" w:fill="FFFFFF"/>
        </w:rPr>
        <w:t xml:space="preserve"> photosynthetic activity and responses </w:t>
      </w:r>
      <w:r w:rsidR="000D600F">
        <w:rPr>
          <w:rFonts w:ascii="Arial" w:hAnsi="Arial" w:cs="Arial"/>
          <w:color w:val="171717"/>
          <w:sz w:val="20"/>
          <w:szCs w:val="20"/>
          <w:shd w:val="clear" w:color="auto" w:fill="FFFFFF"/>
        </w:rPr>
        <w:t xml:space="preserve">to biotic and abiotic changes </w:t>
      </w:r>
      <w:r w:rsidR="00537094">
        <w:rPr>
          <w:rFonts w:ascii="Arial" w:hAnsi="Arial" w:cs="Arial"/>
          <w:color w:val="171717"/>
          <w:sz w:val="20"/>
          <w:szCs w:val="20"/>
          <w:shd w:val="clear" w:color="auto" w:fill="FFFFFF"/>
        </w:rPr>
        <w:t>of plants.</w:t>
      </w:r>
      <w:r w:rsidR="000D600F">
        <w:rPr>
          <w:rFonts w:ascii="Arial" w:hAnsi="Arial" w:cs="Arial"/>
          <w:color w:val="171717"/>
          <w:sz w:val="20"/>
          <w:szCs w:val="20"/>
          <w:shd w:val="clear" w:color="auto" w:fill="FFFFFF"/>
        </w:rPr>
        <w:t xml:space="preserve"> </w:t>
      </w:r>
    </w:p>
    <w:p w14:paraId="1755DCD9" w14:textId="77777777" w:rsidR="00FB0889" w:rsidRDefault="00FB0889" w:rsidP="000D600F">
      <w:pPr>
        <w:pStyle w:val="Body"/>
        <w:shd w:val="clear" w:color="auto" w:fill="FFFFFF"/>
        <w:spacing w:after="0" w:line="240" w:lineRule="auto"/>
        <w:jc w:val="both"/>
        <w:rPr>
          <w:rFonts w:ascii="Arial" w:hAnsi="Arial" w:cs="Arial"/>
          <w:color w:val="171717"/>
          <w:sz w:val="20"/>
          <w:szCs w:val="20"/>
          <w:shd w:val="clear" w:color="auto" w:fill="FFFFFF"/>
        </w:rPr>
      </w:pPr>
    </w:p>
    <w:p w14:paraId="5EBE0A9A" w14:textId="350B8E10" w:rsidR="007A64F7" w:rsidRDefault="00B60D88"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It is also featured with the potential to screen a large number of samples simultaneously and </w:t>
      </w:r>
      <w:r w:rsidR="006D5510">
        <w:rPr>
          <w:rFonts w:ascii="Arial" w:hAnsi="Arial" w:cs="Arial"/>
          <w:color w:val="171717"/>
          <w:sz w:val="20"/>
          <w:szCs w:val="20"/>
          <w:shd w:val="clear" w:color="auto" w:fill="FFFFFF"/>
        </w:rPr>
        <w:t xml:space="preserve">brings up lots of opportunities to perform high-throughput screening for </w:t>
      </w:r>
      <w:r w:rsidR="00ED5428">
        <w:rPr>
          <w:rFonts w:ascii="Arial" w:hAnsi="Arial" w:cs="Arial"/>
          <w:color w:val="171717"/>
          <w:sz w:val="20"/>
          <w:szCs w:val="20"/>
          <w:shd w:val="clear" w:color="auto" w:fill="FFFFFF"/>
        </w:rPr>
        <w:t xml:space="preserve">a </w:t>
      </w:r>
      <w:r w:rsidR="006D5510">
        <w:rPr>
          <w:rFonts w:ascii="Arial" w:hAnsi="Arial" w:cs="Arial"/>
          <w:color w:val="171717"/>
          <w:sz w:val="20"/>
          <w:szCs w:val="20"/>
          <w:shd w:val="clear" w:color="auto" w:fill="FFFFFF"/>
        </w:rPr>
        <w:t>variet</w:t>
      </w:r>
      <w:r w:rsidR="00ED5428">
        <w:rPr>
          <w:rFonts w:ascii="Arial" w:hAnsi="Arial" w:cs="Arial"/>
          <w:color w:val="171717"/>
          <w:sz w:val="20"/>
          <w:szCs w:val="20"/>
          <w:shd w:val="clear" w:color="auto" w:fill="FFFFFF"/>
        </w:rPr>
        <w:t>y</w:t>
      </w:r>
      <w:r w:rsidR="006D5510">
        <w:rPr>
          <w:rFonts w:ascii="Arial" w:hAnsi="Arial" w:cs="Arial"/>
          <w:color w:val="171717"/>
          <w:sz w:val="20"/>
          <w:szCs w:val="20"/>
          <w:shd w:val="clear" w:color="auto" w:fill="FFFFFF"/>
        </w:rPr>
        <w:t xml:space="preserve"> of purposes.</w:t>
      </w:r>
      <w:r>
        <w:rPr>
          <w:rFonts w:ascii="Arial" w:hAnsi="Arial" w:cs="Arial"/>
          <w:color w:val="171717"/>
          <w:sz w:val="20"/>
          <w:szCs w:val="20"/>
          <w:shd w:val="clear" w:color="auto" w:fill="FFFFFF"/>
        </w:rPr>
        <w:t xml:space="preserve"> </w:t>
      </w:r>
    </w:p>
    <w:p w14:paraId="23C90A59" w14:textId="3DF7BA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7A2EC223" w14:textId="2FA4D502"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lastRenderedPageBreak/>
        <w:t xml:space="preserve">High-throughput CF screening can be achieved by growing plants on multi-well plates for a number of days so that all plants can be imaged simultaneously. However, small plant seedlings such as these could easily suffer from subtle differences in the growth conditions, and in real experiments </w:t>
      </w:r>
      <w:r w:rsidR="00ED5428">
        <w:rPr>
          <w:rFonts w:ascii="Arial" w:hAnsi="Arial" w:cs="Arial"/>
          <w:color w:val="171717"/>
          <w:sz w:val="20"/>
          <w:szCs w:val="20"/>
          <w:shd w:val="clear" w:color="auto" w:fill="FFFFFF"/>
        </w:rPr>
        <w:t xml:space="preserve">soil in </w:t>
      </w:r>
      <w:r>
        <w:rPr>
          <w:rFonts w:ascii="Arial" w:hAnsi="Arial" w:cs="Arial"/>
          <w:color w:val="171717"/>
          <w:sz w:val="20"/>
          <w:szCs w:val="20"/>
          <w:shd w:val="clear" w:color="auto" w:fill="FFFFFF"/>
        </w:rPr>
        <w:t xml:space="preserve">multi-well plates could easily dry out if not watered promptly, therefore </w:t>
      </w:r>
      <w:r w:rsidR="00ED5428">
        <w:rPr>
          <w:rFonts w:ascii="Arial" w:hAnsi="Arial" w:cs="Arial"/>
          <w:color w:val="171717"/>
          <w:sz w:val="20"/>
          <w:szCs w:val="20"/>
          <w:shd w:val="clear" w:color="auto" w:fill="FFFFFF"/>
        </w:rPr>
        <w:t>real-time monitoring is desirable but</w:t>
      </w:r>
    </w:p>
    <w:p w14:paraId="2F081AB8" w14:textId="6C2C9768"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a </w:t>
      </w:r>
      <w:r w:rsidR="00ED5428">
        <w:rPr>
          <w:rFonts w:ascii="Arial" w:hAnsi="Arial" w:cs="Arial"/>
          <w:color w:val="171717"/>
          <w:sz w:val="20"/>
          <w:szCs w:val="20"/>
          <w:shd w:val="clear" w:color="auto" w:fill="FFFFFF"/>
        </w:rPr>
        <w:t>great</w:t>
      </w:r>
      <w:r>
        <w:rPr>
          <w:rFonts w:ascii="Arial" w:hAnsi="Arial" w:cs="Arial"/>
          <w:color w:val="171717"/>
          <w:sz w:val="20"/>
          <w:szCs w:val="20"/>
          <w:shd w:val="clear" w:color="auto" w:fill="FFFFFF"/>
        </w:rPr>
        <w:t xml:space="preserve"> amount of time </w:t>
      </w:r>
      <w:r w:rsidR="0082510C">
        <w:rPr>
          <w:rFonts w:ascii="Arial" w:hAnsi="Arial" w:cs="Arial"/>
          <w:color w:val="171717"/>
          <w:sz w:val="20"/>
          <w:szCs w:val="20"/>
          <w:shd w:val="clear" w:color="auto" w:fill="FFFFFF"/>
        </w:rPr>
        <w:t>needs to b</w:t>
      </w:r>
      <w:r>
        <w:rPr>
          <w:rFonts w:ascii="Arial" w:hAnsi="Arial" w:cs="Arial"/>
          <w:color w:val="171717"/>
          <w:sz w:val="20"/>
          <w:szCs w:val="20"/>
          <w:shd w:val="clear" w:color="auto" w:fill="FFFFFF"/>
        </w:rPr>
        <w:t xml:space="preserve">e spent </w:t>
      </w:r>
      <w:r w:rsidR="00ED5428">
        <w:rPr>
          <w:rFonts w:ascii="Arial" w:hAnsi="Arial" w:cs="Arial"/>
          <w:color w:val="171717"/>
          <w:sz w:val="20"/>
          <w:szCs w:val="20"/>
          <w:shd w:val="clear" w:color="auto" w:fill="FFFFFF"/>
        </w:rPr>
        <w:t xml:space="preserve">to achieve this manually for each set of experiments and failure to do this could </w:t>
      </w:r>
      <w:r w:rsidR="00FB0889">
        <w:rPr>
          <w:rFonts w:ascii="Arial" w:hAnsi="Arial" w:cs="Arial"/>
          <w:color w:val="171717"/>
          <w:sz w:val="20"/>
          <w:szCs w:val="20"/>
          <w:shd w:val="clear" w:color="auto" w:fill="FFFFFF"/>
        </w:rPr>
        <w:t>lead to non-synchronized plant material for analysis</w:t>
      </w:r>
      <w:r w:rsidR="00ED5428">
        <w:rPr>
          <w:rFonts w:ascii="Arial" w:hAnsi="Arial" w:cs="Arial"/>
          <w:color w:val="171717"/>
          <w:sz w:val="20"/>
          <w:szCs w:val="20"/>
          <w:shd w:val="clear" w:color="auto" w:fill="FFFFFF"/>
        </w:rPr>
        <w:t>.</w:t>
      </w:r>
      <w:r w:rsidR="0082510C">
        <w:rPr>
          <w:rFonts w:ascii="Arial" w:hAnsi="Arial" w:cs="Arial"/>
          <w:color w:val="171717"/>
          <w:sz w:val="20"/>
          <w:szCs w:val="20"/>
          <w:shd w:val="clear" w:color="auto" w:fill="FFFFFF"/>
        </w:rPr>
        <w:t xml:space="preserve"> </w:t>
      </w:r>
    </w:p>
    <w:p w14:paraId="1855F178" w14:textId="777777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4664295F" w14:textId="6562E7E6" w:rsidR="00934242" w:rsidRPr="00FB0889" w:rsidRDefault="00EA0EB9"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Herein we propose that by integrating </w:t>
      </w:r>
      <w:r w:rsidR="00FB0889">
        <w:rPr>
          <w:rFonts w:ascii="Arial" w:hAnsi="Arial" w:cs="Arial"/>
          <w:color w:val="171717"/>
          <w:sz w:val="20"/>
          <w:szCs w:val="20"/>
          <w:shd w:val="clear" w:color="auto" w:fill="FFFFFF"/>
        </w:rPr>
        <w:t xml:space="preserve">the </w:t>
      </w:r>
      <w:r>
        <w:rPr>
          <w:rFonts w:ascii="Arial" w:hAnsi="Arial" w:cs="Arial"/>
          <w:color w:val="171717"/>
          <w:sz w:val="20"/>
          <w:szCs w:val="20"/>
          <w:shd w:val="clear" w:color="auto" w:fill="FFFFFF"/>
        </w:rPr>
        <w:t xml:space="preserve">automated plant growth chamber </w:t>
      </w:r>
      <w:r w:rsidR="00FB0889">
        <w:rPr>
          <w:rFonts w:ascii="Arial" w:hAnsi="Arial" w:cs="Arial"/>
          <w:color w:val="171717"/>
          <w:sz w:val="20"/>
          <w:szCs w:val="20"/>
          <w:shd w:val="clear" w:color="auto" w:fill="FFFFFF"/>
        </w:rPr>
        <w:t>with CF screening, we could assess photosynthesis activities of a range of plant species in a fast and automated manner. Especially we aim at assessing</w:t>
      </w:r>
      <w:r>
        <w:rPr>
          <w:rFonts w:ascii="Arial" w:hAnsi="Arial" w:cs="Arial"/>
          <w:color w:val="171717"/>
          <w:sz w:val="20"/>
          <w:szCs w:val="20"/>
          <w:shd w:val="clear" w:color="auto" w:fill="FFFFFF"/>
        </w:rPr>
        <w:t xml:space="preserve"> </w:t>
      </w:r>
      <w:r w:rsidR="00FB0889">
        <w:rPr>
          <w:rFonts w:ascii="Arial" w:hAnsi="Arial" w:cs="Arial"/>
          <w:color w:val="171717"/>
          <w:sz w:val="20"/>
          <w:szCs w:val="20"/>
          <w:shd w:val="clear" w:color="auto" w:fill="FFFFFF"/>
        </w:rPr>
        <w:t xml:space="preserve">photosynthesis activities of various </w:t>
      </w:r>
      <w:r w:rsidR="00FB0889" w:rsidRPr="00FB0889">
        <w:rPr>
          <w:rFonts w:ascii="Arial" w:hAnsi="Arial" w:cs="Arial"/>
          <w:i/>
          <w:iCs/>
          <w:color w:val="171717"/>
          <w:sz w:val="20"/>
          <w:szCs w:val="20"/>
          <w:shd w:val="clear" w:color="auto" w:fill="FFFFFF"/>
        </w:rPr>
        <w:t>Arabidopsis thaliana</w:t>
      </w:r>
      <w:r w:rsidR="00FB0889">
        <w:rPr>
          <w:rFonts w:ascii="Arial" w:hAnsi="Arial" w:cs="Arial"/>
          <w:color w:val="171717"/>
          <w:sz w:val="20"/>
          <w:szCs w:val="20"/>
          <w:shd w:val="clear" w:color="auto" w:fill="FFFFFF"/>
        </w:rPr>
        <w:t xml:space="preserve"> transgenic lines that </w:t>
      </w:r>
      <w:proofErr w:type="spellStart"/>
      <w:r w:rsidR="00FB0889">
        <w:rPr>
          <w:rFonts w:ascii="Arial" w:hAnsi="Arial" w:cs="Arial"/>
          <w:color w:val="171717"/>
          <w:sz w:val="20"/>
          <w:szCs w:val="20"/>
          <w:shd w:val="clear" w:color="auto" w:fill="FFFFFF"/>
        </w:rPr>
        <w:t>Zhengao</w:t>
      </w:r>
      <w:proofErr w:type="spellEnd"/>
      <w:r w:rsidR="00FB0889">
        <w:rPr>
          <w:rFonts w:ascii="Arial" w:hAnsi="Arial" w:cs="Arial"/>
          <w:color w:val="171717"/>
          <w:sz w:val="20"/>
          <w:szCs w:val="20"/>
          <w:shd w:val="clear" w:color="auto" w:fill="FFFFFF"/>
        </w:rPr>
        <w:t xml:space="preserve"> is generating and across several C3 and C4 species. </w:t>
      </w:r>
    </w:p>
    <w:p w14:paraId="0B9401CC" w14:textId="77777777" w:rsidR="00934242" w:rsidRDefault="00934242" w:rsidP="000E3F49">
      <w:pPr>
        <w:pStyle w:val="Body"/>
        <w:shd w:val="clear" w:color="auto" w:fill="FFFFFF"/>
        <w:spacing w:after="0" w:line="240" w:lineRule="auto"/>
        <w:jc w:val="both"/>
        <w:rPr>
          <w:rFonts w:ascii="Arial" w:eastAsia="Arial Unicode MS" w:hAnsi="Arial" w:cs="Arial"/>
          <w:color w:val="171717"/>
        </w:rPr>
      </w:pPr>
    </w:p>
    <w:p w14:paraId="4815B23F" w14:textId="77777777" w:rsidR="00934242" w:rsidRDefault="00A17862" w:rsidP="000E3F49">
      <w:pPr>
        <w:pStyle w:val="Body"/>
        <w:shd w:val="clear" w:color="auto" w:fill="FFFFFF"/>
        <w:spacing w:after="0" w:line="240" w:lineRule="auto"/>
        <w:jc w:val="both"/>
        <w:rPr>
          <w:rFonts w:ascii="Arial" w:hAnsi="Arial" w:cs="Arial"/>
          <w:b/>
          <w:color w:val="171717"/>
        </w:rPr>
      </w:pPr>
      <w:r>
        <w:rPr>
          <w:rFonts w:ascii="Arial" w:hAnsi="Arial" w:cs="Arial"/>
          <w:b/>
          <w:color w:val="171717"/>
        </w:rPr>
        <w:t xml:space="preserve">Hardware design goals </w:t>
      </w:r>
    </w:p>
    <w:p w14:paraId="08EF714A"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w:t>
      </w:r>
      <w:proofErr w:type="spellStart"/>
      <w:r>
        <w:rPr>
          <w:rFonts w:ascii="Arial" w:hAnsi="Arial" w:cs="Arial"/>
          <w:color w:val="171717"/>
          <w:sz w:val="20"/>
          <w:szCs w:val="20"/>
          <w:shd w:val="clear" w:color="auto" w:fill="FFFFFF"/>
        </w:rPr>
        <w:t>visualised</w:t>
      </w:r>
      <w:proofErr w:type="spellEnd"/>
      <w:r>
        <w:rPr>
          <w:rFonts w:ascii="Arial" w:hAnsi="Arial" w:cs="Arial"/>
          <w:color w:val="171717"/>
          <w:sz w:val="20"/>
          <w:szCs w:val="20"/>
          <w:shd w:val="clear" w:color="auto" w:fill="FFFFFF"/>
        </w:rPr>
        <w:t xml:space="preserve"> on a web server upon request.</w:t>
      </w:r>
    </w:p>
    <w:p w14:paraId="64D9E5F8"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w:t>
      </w:r>
      <w:proofErr w:type="gramStart"/>
      <w:r>
        <w:rPr>
          <w:rFonts w:ascii="Arial" w:hAnsi="Arial" w:cs="Arial"/>
          <w:color w:val="171717"/>
          <w:sz w:val="20"/>
          <w:szCs w:val="20"/>
          <w:shd w:val="clear" w:color="auto" w:fill="FFFFFF"/>
        </w:rPr>
        <w:t>reset</w:t>
      </w:r>
      <w:proofErr w:type="gramEnd"/>
      <w:r>
        <w:rPr>
          <w:rFonts w:ascii="Arial" w:hAnsi="Arial" w:cs="Arial"/>
          <w:color w:val="171717"/>
          <w:sz w:val="20"/>
          <w:szCs w:val="20"/>
          <w:shd w:val="clear" w:color="auto" w:fill="FFFFFF"/>
        </w:rPr>
        <w:t xml:space="preserve"> the environment parameters and manipulate the actuators remotely based on their observation from the camera.</w:t>
      </w:r>
    </w:p>
    <w:p w14:paraId="16583CE1" w14:textId="39BE591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If time and funding permitted, we will also investigate the possibility of using robotic arm to achieve more accurate remote operations on </w:t>
      </w:r>
      <w:del w:id="2" w:author="Z. Di" w:date="2020-11-30T18:05:00Z">
        <w:r w:rsidDel="00313825">
          <w:rPr>
            <w:rFonts w:ascii="Arial" w:hAnsi="Arial" w:cs="Arial"/>
            <w:color w:val="171717"/>
            <w:sz w:val="20"/>
            <w:szCs w:val="20"/>
            <w:shd w:val="clear" w:color="auto" w:fill="FFFFFF"/>
          </w:rPr>
          <w:delText xml:space="preserve">the </w:delText>
        </w:r>
      </w:del>
      <w:r>
        <w:rPr>
          <w:rFonts w:ascii="Arial" w:hAnsi="Arial" w:cs="Arial"/>
          <w:color w:val="171717"/>
          <w:sz w:val="20"/>
          <w:szCs w:val="20"/>
          <w:shd w:val="clear" w:color="auto" w:fill="FFFFFF"/>
        </w:rPr>
        <w:t>plants</w:t>
      </w:r>
      <w:ins w:id="3" w:author="Z. Di" w:date="2020-11-30T18:05:00Z">
        <w:r w:rsidR="00313825">
          <w:rPr>
            <w:rFonts w:ascii="Arial" w:hAnsi="Arial" w:cs="Arial"/>
            <w:color w:val="171717"/>
            <w:sz w:val="20"/>
            <w:szCs w:val="20"/>
            <w:shd w:val="clear" w:color="auto" w:fill="FFFFFF"/>
          </w:rPr>
          <w:t xml:space="preserve"> throughout the growing period</w:t>
        </w:r>
      </w:ins>
      <w:r>
        <w:rPr>
          <w:rFonts w:ascii="Arial" w:hAnsi="Arial" w:cs="Arial"/>
          <w:color w:val="171717"/>
          <w:sz w:val="20"/>
          <w:szCs w:val="20"/>
          <w:shd w:val="clear" w:color="auto" w:fill="FFFFFF"/>
        </w:rPr>
        <w:t>.</w:t>
      </w:r>
    </w:p>
    <w:p w14:paraId="2B4065CC" w14:textId="77777777" w:rsidR="00934242" w:rsidRDefault="00934242" w:rsidP="000E3F49">
      <w:pPr>
        <w:pStyle w:val="Body"/>
        <w:shd w:val="clear" w:color="auto" w:fill="FFFFFF"/>
        <w:spacing w:after="0" w:line="240" w:lineRule="auto"/>
        <w:jc w:val="both"/>
        <w:rPr>
          <w:rFonts w:ascii="Arial" w:eastAsia="Verdana" w:hAnsi="Arial" w:cs="Arial"/>
          <w:color w:val="171717"/>
          <w:u w:color="171717"/>
        </w:rPr>
      </w:pPr>
    </w:p>
    <w:p w14:paraId="608E12E8" w14:textId="77777777"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Project implementation</w:t>
      </w:r>
    </w:p>
    <w:p w14:paraId="7034F3F5" w14:textId="0C503DCD"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w:t>
      </w:r>
      <w:ins w:id="4" w:author="Z. Di" w:date="2020-11-30T18:00:00Z">
        <w:r w:rsidR="00313825">
          <w:rPr>
            <w:rFonts w:ascii="Arial" w:eastAsia="Arial Unicode MS" w:hAnsi="Arial" w:cs="Arial"/>
            <w:bCs/>
            <w:color w:val="171717"/>
            <w:sz w:val="20"/>
            <w:szCs w:val="20"/>
            <w:lang w:val="en-GB" w:eastAsia="zh-CN"/>
          </w:rPr>
          <w:t xml:space="preserve">be </w:t>
        </w:r>
      </w:ins>
      <w:r>
        <w:rPr>
          <w:rFonts w:ascii="Arial" w:eastAsia="Arial Unicode MS" w:hAnsi="Arial" w:cs="Arial"/>
          <w:bCs/>
          <w:color w:val="171717"/>
          <w:sz w:val="20"/>
          <w:szCs w:val="20"/>
          <w:lang w:val="en-GB" w:eastAsia="zh-CN"/>
        </w:rPr>
        <w:t xml:space="preserve">in charge of designing 3D models and ordering necessary components to build the </w:t>
      </w:r>
      <w:ins w:id="5" w:author="Z. Di" w:date="2020-11-30T18:00:00Z">
        <w:r w:rsidR="00313825">
          <w:rPr>
            <w:rFonts w:ascii="Arial" w:eastAsia="Arial Unicode MS" w:hAnsi="Arial" w:cs="Arial"/>
            <w:bCs/>
            <w:color w:val="171717"/>
            <w:sz w:val="20"/>
            <w:szCs w:val="20"/>
            <w:lang w:val="en-GB" w:eastAsia="zh-CN"/>
          </w:rPr>
          <w:t xml:space="preserve">scaffold of the </w:t>
        </w:r>
      </w:ins>
      <w:del w:id="6" w:author="Z. Di" w:date="2020-11-30T18:00:00Z">
        <w:r w:rsidDel="00313825">
          <w:rPr>
            <w:rFonts w:ascii="Arial" w:eastAsia="Arial Unicode MS" w:hAnsi="Arial" w:cs="Arial"/>
            <w:bCs/>
            <w:color w:val="171717"/>
            <w:sz w:val="20"/>
            <w:szCs w:val="20"/>
            <w:lang w:val="en-GB" w:eastAsia="zh-CN"/>
          </w:rPr>
          <w:delText xml:space="preserve">plant growing </w:delText>
        </w:r>
      </w:del>
      <w:r>
        <w:rPr>
          <w:rFonts w:ascii="Arial" w:eastAsia="Arial Unicode MS" w:hAnsi="Arial" w:cs="Arial"/>
          <w:bCs/>
          <w:color w:val="171717"/>
          <w:sz w:val="20"/>
          <w:szCs w:val="20"/>
          <w:lang w:val="en-GB" w:eastAsia="zh-CN"/>
        </w:rPr>
        <w:t xml:space="preserve">chamber.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3A7FDFF0" w14:textId="6A8CF34E"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 xml:space="preserve">On the second state, we will together assemble the plant growing chamber and mount the microcontroller, sensor and actuator system to the chamber. We will also write functions on the server to </w:t>
      </w:r>
      <w:del w:id="7" w:author="Z. Di" w:date="2020-11-30T18:04:00Z">
        <w:r w:rsidDel="00313825">
          <w:rPr>
            <w:rFonts w:ascii="Arial" w:eastAsia="Arial Unicode MS" w:hAnsi="Arial" w:cs="Arial"/>
            <w:bCs/>
            <w:color w:val="171717"/>
            <w:sz w:val="20"/>
            <w:szCs w:val="20"/>
            <w:lang w:val="en-GB" w:eastAsia="zh-CN"/>
          </w:rPr>
          <w:delText xml:space="preserve">visualize </w:delText>
        </w:r>
      </w:del>
      <w:ins w:id="8" w:author="Z. Di" w:date="2020-11-30T18:04:00Z">
        <w:r w:rsidR="00313825">
          <w:rPr>
            <w:rFonts w:ascii="Arial" w:eastAsia="Arial Unicode MS" w:hAnsi="Arial" w:cs="Arial"/>
            <w:bCs/>
            <w:color w:val="171717"/>
            <w:sz w:val="20"/>
            <w:szCs w:val="20"/>
            <w:lang w:val="en-GB" w:eastAsia="zh-CN"/>
          </w:rPr>
          <w:t xml:space="preserve">visualise </w:t>
        </w:r>
      </w:ins>
      <w:del w:id="9" w:author="Z. Di" w:date="2020-11-30T18:01:00Z">
        <w:r w:rsidDel="00313825">
          <w:rPr>
            <w:rFonts w:ascii="Arial" w:eastAsia="Arial Unicode MS" w:hAnsi="Arial" w:cs="Arial"/>
            <w:bCs/>
            <w:color w:val="171717"/>
            <w:sz w:val="20"/>
            <w:szCs w:val="20"/>
            <w:lang w:val="en-GB" w:eastAsia="zh-CN"/>
          </w:rPr>
          <w:delText xml:space="preserve">the </w:delText>
        </w:r>
      </w:del>
      <w:r>
        <w:rPr>
          <w:rFonts w:ascii="Arial" w:eastAsia="Arial Unicode MS" w:hAnsi="Arial" w:cs="Arial"/>
          <w:bCs/>
          <w:color w:val="171717"/>
          <w:sz w:val="20"/>
          <w:szCs w:val="20"/>
          <w:lang w:val="en-GB" w:eastAsia="zh-CN"/>
        </w:rPr>
        <w:t>data from the sensors. This stage will take up another month.</w:t>
      </w:r>
    </w:p>
    <w:p w14:paraId="56BEBD3F" w14:textId="6AEAA6B8" w:rsidR="00206176" w:rsidRPr="007F2B60"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Finally, on the third stage, we will together implement the automation algorithms to control the plant growing parameters</w:t>
      </w:r>
      <w:ins w:id="10" w:author="Z. Di" w:date="2020-11-30T18:01:00Z">
        <w:r w:rsidR="00313825">
          <w:rPr>
            <w:rFonts w:ascii="Arial" w:eastAsia="Arial Unicode MS" w:hAnsi="Arial" w:cs="Arial"/>
            <w:bCs/>
            <w:color w:val="171717"/>
            <w:sz w:val="20"/>
            <w:szCs w:val="20"/>
            <w:lang w:val="en-GB" w:eastAsia="zh-CN"/>
          </w:rPr>
          <w:t xml:space="preserve"> and </w:t>
        </w:r>
      </w:ins>
      <w:ins w:id="11" w:author="Z. Di" w:date="2020-11-30T18:02:00Z">
        <w:r w:rsidR="00313825">
          <w:rPr>
            <w:rFonts w:ascii="Arial" w:eastAsia="Arial Unicode MS" w:hAnsi="Arial" w:cs="Arial"/>
            <w:bCs/>
            <w:color w:val="171717"/>
            <w:sz w:val="20"/>
            <w:szCs w:val="20"/>
            <w:lang w:val="en-GB" w:eastAsia="zh-CN"/>
          </w:rPr>
          <w:t xml:space="preserve">apply it </w:t>
        </w:r>
      </w:ins>
      <w:ins w:id="12" w:author="Z. Di" w:date="2020-11-30T18:03:00Z">
        <w:r w:rsidR="00313825">
          <w:rPr>
            <w:rFonts w:ascii="Arial" w:eastAsia="Arial Unicode MS" w:hAnsi="Arial" w:cs="Arial"/>
            <w:bCs/>
            <w:color w:val="171717"/>
            <w:sz w:val="20"/>
            <w:szCs w:val="20"/>
            <w:lang w:val="en-GB" w:eastAsia="zh-CN"/>
          </w:rPr>
          <w:t>to</w:t>
        </w:r>
      </w:ins>
      <w:ins w:id="13" w:author="Z. Di" w:date="2020-11-30T18:02:00Z">
        <w:r w:rsidR="00313825">
          <w:rPr>
            <w:rFonts w:ascii="Arial" w:eastAsia="Arial Unicode MS" w:hAnsi="Arial" w:cs="Arial"/>
            <w:bCs/>
            <w:color w:val="171717"/>
            <w:sz w:val="20"/>
            <w:szCs w:val="20"/>
            <w:lang w:val="en-GB" w:eastAsia="zh-CN"/>
          </w:rPr>
          <w:t xml:space="preserve"> </w:t>
        </w:r>
        <w:r w:rsidR="00313825">
          <w:rPr>
            <w:rFonts w:ascii="Arial" w:hAnsi="Arial" w:cs="Arial"/>
            <w:color w:val="171717"/>
            <w:sz w:val="20"/>
            <w:szCs w:val="20"/>
            <w:shd w:val="clear" w:color="auto" w:fill="FFFFFF"/>
          </w:rPr>
          <w:t>chlorophyll fluorescence</w:t>
        </w:r>
        <w:r w:rsidR="00313825">
          <w:rPr>
            <w:rFonts w:ascii="Arial" w:eastAsia="Arial Unicode MS" w:hAnsi="Arial" w:cs="Arial"/>
            <w:bCs/>
            <w:color w:val="171717"/>
            <w:sz w:val="20"/>
            <w:szCs w:val="20"/>
            <w:lang w:val="en-GB" w:eastAsia="zh-CN"/>
          </w:rPr>
          <w:t xml:space="preserve"> imaging experiments</w:t>
        </w:r>
      </w:ins>
      <w:r>
        <w:rPr>
          <w:rFonts w:ascii="Arial" w:eastAsia="Arial Unicode MS" w:hAnsi="Arial" w:cs="Arial"/>
          <w:bCs/>
          <w:color w:val="171717"/>
          <w:sz w:val="20"/>
          <w:szCs w:val="20"/>
          <w:lang w:val="en-GB" w:eastAsia="zh-CN"/>
        </w:rPr>
        <w:t xml:space="preserve">.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3A4152" w14:textId="77777777" w:rsidR="00934242" w:rsidRPr="00206176" w:rsidRDefault="00934242" w:rsidP="000E3F49">
      <w:pPr>
        <w:pStyle w:val="Body"/>
        <w:shd w:val="clear" w:color="auto" w:fill="FFFFFF"/>
        <w:spacing w:after="0" w:line="240" w:lineRule="auto"/>
        <w:jc w:val="both"/>
        <w:rPr>
          <w:rFonts w:ascii="Arial" w:eastAsia="Arial Unicode MS" w:hAnsi="Arial" w:cs="Arial"/>
          <w:b/>
          <w:color w:val="171717"/>
          <w:lang w:val="en-GB"/>
        </w:rPr>
      </w:pPr>
    </w:p>
    <w:p w14:paraId="45E8A92D" w14:textId="503C982A" w:rsidR="00934242" w:rsidRDefault="00A17862" w:rsidP="00AA73F0">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p>
    <w:p w14:paraId="09AEFAA5" w14:textId="5093450C" w:rsidR="00934242" w:rsidRDefault="00AE64D2" w:rsidP="004649D7">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direct benefit of this project would be that it allows plants for </w:t>
      </w:r>
      <w:r w:rsidR="004649D7">
        <w:rPr>
          <w:rFonts w:ascii="Arial" w:hAnsi="Arial" w:cs="Arial"/>
          <w:color w:val="171717"/>
          <w:sz w:val="20"/>
          <w:szCs w:val="20"/>
          <w:shd w:val="clear" w:color="auto" w:fill="FFFFFF"/>
        </w:rPr>
        <w:t xml:space="preserve">high-throughput </w:t>
      </w:r>
      <w:r w:rsidR="0036480E">
        <w:rPr>
          <w:rFonts w:ascii="Arial" w:hAnsi="Arial" w:cs="Arial"/>
          <w:color w:val="171717"/>
          <w:sz w:val="20"/>
          <w:szCs w:val="20"/>
          <w:shd w:val="clear" w:color="auto" w:fill="FFFFFF"/>
        </w:rPr>
        <w:t>CF</w:t>
      </w:r>
      <w:r>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screening</w:t>
      </w:r>
      <w:r>
        <w:rPr>
          <w:rFonts w:ascii="Arial" w:hAnsi="Arial" w:cs="Arial"/>
          <w:color w:val="171717"/>
          <w:sz w:val="20"/>
          <w:szCs w:val="20"/>
          <w:shd w:val="clear" w:color="auto" w:fill="FFFFFF"/>
        </w:rPr>
        <w:t xml:space="preserve"> to grow in controlled conditions</w:t>
      </w:r>
      <w:r w:rsidR="004649D7">
        <w:rPr>
          <w:rFonts w:ascii="Arial" w:hAnsi="Arial" w:cs="Arial"/>
          <w:color w:val="171717"/>
          <w:sz w:val="20"/>
          <w:szCs w:val="20"/>
          <w:shd w:val="clear" w:color="auto" w:fill="FFFFFF"/>
        </w:rPr>
        <w:t xml:space="preserve"> and be monitored in real time</w:t>
      </w:r>
      <w:r>
        <w:rPr>
          <w:rFonts w:ascii="Arial" w:hAnsi="Arial" w:cs="Arial"/>
          <w:color w:val="171717"/>
          <w:sz w:val="20"/>
          <w:szCs w:val="20"/>
          <w:shd w:val="clear" w:color="auto" w:fill="FFFFFF"/>
        </w:rPr>
        <w:t xml:space="preserve">. We aim to build it with cheap and commonly available electrical parts and provide simple and reusable codes for data logging, sharing and </w:t>
      </w:r>
      <w:proofErr w:type="spellStart"/>
      <w:r>
        <w:rPr>
          <w:rFonts w:ascii="Arial" w:hAnsi="Arial" w:cs="Arial"/>
          <w:color w:val="171717"/>
          <w:sz w:val="20"/>
          <w:szCs w:val="20"/>
          <w:shd w:val="clear" w:color="auto" w:fill="FFFFFF"/>
        </w:rPr>
        <w:t>visualisation</w:t>
      </w:r>
      <w:proofErr w:type="spellEnd"/>
      <w:r>
        <w:rPr>
          <w:rFonts w:ascii="Arial" w:hAnsi="Arial" w:cs="Arial"/>
          <w:color w:val="171717"/>
          <w:sz w:val="20"/>
          <w:szCs w:val="20"/>
          <w:shd w:val="clear" w:color="auto" w:fill="FFFFFF"/>
        </w:rPr>
        <w:t xml:space="preserve">. </w:t>
      </w:r>
      <w:proofErr w:type="gramStart"/>
      <w:r w:rsidR="0036480E">
        <w:rPr>
          <w:rFonts w:ascii="Arial" w:hAnsi="Arial" w:cs="Arial"/>
          <w:color w:val="171717"/>
          <w:sz w:val="20"/>
          <w:szCs w:val="20"/>
          <w:shd w:val="clear" w:color="auto" w:fill="FFFFFF"/>
        </w:rPr>
        <w:t>So</w:t>
      </w:r>
      <w:proofErr w:type="gramEnd"/>
      <w:r w:rsidR="0036480E">
        <w:rPr>
          <w:rFonts w:ascii="Arial" w:hAnsi="Arial" w:cs="Arial"/>
          <w:color w:val="171717"/>
          <w:sz w:val="20"/>
          <w:szCs w:val="20"/>
          <w:shd w:val="clear" w:color="auto" w:fill="FFFFFF"/>
        </w:rPr>
        <w:t xml:space="preserve"> t</w:t>
      </w:r>
      <w:r>
        <w:rPr>
          <w:rFonts w:ascii="Arial" w:hAnsi="Arial" w:cs="Arial"/>
          <w:color w:val="171717"/>
          <w:sz w:val="20"/>
          <w:szCs w:val="20"/>
          <w:shd w:val="clear" w:color="auto" w:fill="FFFFFF"/>
        </w:rPr>
        <w:t xml:space="preserve">he </w:t>
      </w:r>
      <w:r w:rsidR="0036480E">
        <w:rPr>
          <w:rFonts w:ascii="Arial" w:hAnsi="Arial" w:cs="Arial"/>
          <w:color w:val="171717"/>
          <w:sz w:val="20"/>
          <w:szCs w:val="20"/>
          <w:shd w:val="clear" w:color="auto" w:fill="FFFFFF"/>
        </w:rPr>
        <w:t>long-term</w:t>
      </w:r>
      <w:r>
        <w:rPr>
          <w:rFonts w:ascii="Arial" w:hAnsi="Arial" w:cs="Arial"/>
          <w:color w:val="171717"/>
          <w:sz w:val="20"/>
          <w:szCs w:val="20"/>
          <w:shd w:val="clear" w:color="auto" w:fill="FFFFFF"/>
        </w:rPr>
        <w:t xml:space="preserve"> vision of this project is to provide a </w:t>
      </w:r>
      <w:r w:rsidR="004649D7">
        <w:rPr>
          <w:rFonts w:ascii="Arial" w:hAnsi="Arial" w:cs="Arial"/>
          <w:color w:val="171717"/>
          <w:sz w:val="20"/>
          <w:szCs w:val="20"/>
          <w:shd w:val="clear" w:color="auto" w:fill="FFFFFF"/>
        </w:rPr>
        <w:t>generic prototype</w:t>
      </w:r>
      <w:r>
        <w:rPr>
          <w:rFonts w:ascii="Arial" w:hAnsi="Arial" w:cs="Arial"/>
          <w:color w:val="171717"/>
          <w:sz w:val="20"/>
          <w:szCs w:val="20"/>
          <w:shd w:val="clear" w:color="auto" w:fill="FFFFFF"/>
        </w:rPr>
        <w:t xml:space="preserve"> to </w:t>
      </w:r>
      <w:r w:rsidR="004649D7">
        <w:rPr>
          <w:rFonts w:ascii="Arial" w:hAnsi="Arial" w:cs="Arial"/>
          <w:color w:val="171717"/>
          <w:sz w:val="20"/>
          <w:szCs w:val="20"/>
          <w:shd w:val="clear" w:color="auto" w:fill="FFFFFF"/>
        </w:rPr>
        <w:t xml:space="preserve">grow and monitor plants, automate </w:t>
      </w:r>
      <w:r w:rsidR="000B2D06">
        <w:rPr>
          <w:rFonts w:ascii="Arial" w:hAnsi="Arial" w:cs="Arial"/>
          <w:color w:val="171717"/>
          <w:sz w:val="20"/>
          <w:szCs w:val="20"/>
          <w:shd w:val="clear" w:color="auto" w:fill="FFFFFF"/>
        </w:rPr>
        <w:t>common</w:t>
      </w:r>
      <w:r w:rsidR="004649D7">
        <w:rPr>
          <w:rFonts w:ascii="Arial" w:hAnsi="Arial" w:cs="Arial"/>
          <w:color w:val="171717"/>
          <w:sz w:val="20"/>
          <w:szCs w:val="20"/>
          <w:shd w:val="clear" w:color="auto" w:fill="FFFFFF"/>
        </w:rPr>
        <w:t xml:space="preserve"> workflows and generate formulated data for </w:t>
      </w:r>
      <w:proofErr w:type="spellStart"/>
      <w:r w:rsidR="004649D7">
        <w:rPr>
          <w:rFonts w:ascii="Arial" w:hAnsi="Arial" w:cs="Arial"/>
          <w:color w:val="171717"/>
          <w:sz w:val="20"/>
          <w:szCs w:val="20"/>
          <w:shd w:val="clear" w:color="auto" w:fill="FFFFFF"/>
        </w:rPr>
        <w:t>analy</w:t>
      </w:r>
      <w:r w:rsidR="0036480E">
        <w:rPr>
          <w:rFonts w:ascii="Arial" w:hAnsi="Arial" w:cs="Arial"/>
          <w:color w:val="171717"/>
          <w:sz w:val="20"/>
          <w:szCs w:val="20"/>
          <w:shd w:val="clear" w:color="auto" w:fill="FFFFFF"/>
        </w:rPr>
        <w:t>s</w:t>
      </w:r>
      <w:r w:rsidR="004649D7">
        <w:rPr>
          <w:rFonts w:ascii="Arial" w:hAnsi="Arial" w:cs="Arial"/>
          <w:color w:val="171717"/>
          <w:sz w:val="20"/>
          <w:szCs w:val="20"/>
          <w:shd w:val="clear" w:color="auto" w:fill="FFFFFF"/>
        </w:rPr>
        <w:t>ing</w:t>
      </w:r>
      <w:proofErr w:type="spellEnd"/>
      <w:r w:rsidR="004649D7">
        <w:rPr>
          <w:rFonts w:ascii="Arial" w:hAnsi="Arial" w:cs="Arial"/>
          <w:color w:val="171717"/>
          <w:sz w:val="20"/>
          <w:szCs w:val="20"/>
          <w:shd w:val="clear" w:color="auto" w:fill="FFFFFF"/>
        </w:rPr>
        <w:t xml:space="preserve"> and sharing</w:t>
      </w:r>
      <w:r w:rsidR="004649D7" w:rsidRPr="004649D7">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for a wide range of experiments.</w:t>
      </w:r>
    </w:p>
    <w:p w14:paraId="0910611C" w14:textId="77777777" w:rsidR="004649D7" w:rsidRPr="004649D7" w:rsidRDefault="004649D7" w:rsidP="004649D7">
      <w:pPr>
        <w:pStyle w:val="Body"/>
        <w:spacing w:line="240" w:lineRule="auto"/>
        <w:jc w:val="both"/>
        <w:rPr>
          <w:rFonts w:ascii="Arial" w:hAnsi="Arial" w:cs="Arial"/>
          <w:color w:val="171717"/>
          <w:sz w:val="20"/>
          <w:szCs w:val="20"/>
          <w:shd w:val="clear" w:color="auto" w:fill="FFFFFF"/>
        </w:rPr>
      </w:pPr>
    </w:p>
    <w:p w14:paraId="18D23082" w14:textId="77777777" w:rsidR="00934242" w:rsidRPr="004649D7" w:rsidRDefault="00A17862" w:rsidP="00AA73F0">
      <w:pPr>
        <w:pStyle w:val="Body"/>
        <w:spacing w:after="0"/>
        <w:rPr>
          <w:sz w:val="20"/>
          <w:szCs w:val="20"/>
        </w:rPr>
      </w:pPr>
      <w:r w:rsidRPr="00AE64D2">
        <w:rPr>
          <w:rFonts w:ascii="Arial" w:eastAsia="Cambria" w:hAnsi="Arial" w:cs="Arial"/>
          <w:b/>
          <w:bCs/>
          <w:color w:val="171717"/>
          <w:u w:color="365F91"/>
          <w:lang w:eastAsia="en-US"/>
        </w:rPr>
        <w:t>Sponsor for the work</w:t>
      </w:r>
      <w:r>
        <w:rPr>
          <w:b/>
        </w:rPr>
        <w:t xml:space="preserve"> </w:t>
      </w:r>
      <w:r>
        <w:br/>
      </w:r>
      <w:r w:rsidRPr="004649D7">
        <w:rPr>
          <w:rFonts w:ascii="Arial" w:hAnsi="Arial" w:cs="Arial"/>
          <w:color w:val="000000" w:themeColor="text1"/>
          <w:sz w:val="20"/>
          <w:szCs w:val="20"/>
          <w:lang w:val="en-GB"/>
        </w:rPr>
        <w:t>Prof. Julian Hibberd</w:t>
      </w:r>
    </w:p>
    <w:p w14:paraId="529BB74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Head of Group;</w:t>
      </w:r>
    </w:p>
    <w:p w14:paraId="3AD306A5"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Department of Plant Sciences, University of Cambridge</w:t>
      </w:r>
    </w:p>
    <w:p w14:paraId="4CB2B85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jmh65@cam.ac.uk</w:t>
      </w:r>
    </w:p>
    <w:p w14:paraId="7F56B79F" w14:textId="77777777" w:rsidR="00934242" w:rsidRDefault="00934242" w:rsidP="000E3F49">
      <w:pPr>
        <w:jc w:val="both"/>
        <w:rPr>
          <w:rFonts w:ascii="Arial" w:hAnsi="Arial" w:cs="Arial"/>
          <w:b/>
          <w:bCs/>
          <w:color w:val="000000" w:themeColor="text1"/>
          <w:sz w:val="22"/>
          <w:szCs w:val="22"/>
          <w:lang w:eastAsia="en-GB"/>
        </w:rPr>
      </w:pPr>
    </w:p>
    <w:p w14:paraId="3CCF3CAF" w14:textId="77777777" w:rsidR="00934242" w:rsidRDefault="00934242" w:rsidP="000E3F49">
      <w:pPr>
        <w:jc w:val="both"/>
        <w:rPr>
          <w:rFonts w:ascii="Arial" w:hAnsi="Arial" w:cs="Arial"/>
          <w:b/>
          <w:bCs/>
          <w:color w:val="000000" w:themeColor="text1"/>
          <w:sz w:val="22"/>
          <w:szCs w:val="22"/>
          <w:lang w:eastAsia="en-GB"/>
        </w:rPr>
      </w:pPr>
    </w:p>
    <w:p w14:paraId="7557CB08" w14:textId="77777777" w:rsidR="00934242" w:rsidRDefault="00934242" w:rsidP="000E3F49">
      <w:pPr>
        <w:jc w:val="both"/>
        <w:rPr>
          <w:rFonts w:ascii="Arial" w:hAnsi="Arial" w:cs="Arial"/>
          <w:b/>
          <w:bCs/>
          <w:color w:val="000000" w:themeColor="text1"/>
          <w:sz w:val="22"/>
          <w:szCs w:val="22"/>
          <w:lang w:eastAsia="en-GB"/>
        </w:rPr>
      </w:pPr>
    </w:p>
    <w:p w14:paraId="4414DA5B" w14:textId="77777777" w:rsidR="00934242" w:rsidRDefault="00934242" w:rsidP="000E3F49">
      <w:pPr>
        <w:jc w:val="both"/>
        <w:rPr>
          <w:rFonts w:ascii="Arial" w:hAnsi="Arial" w:cs="Arial"/>
          <w:b/>
          <w:bCs/>
          <w:color w:val="000000" w:themeColor="text1"/>
          <w:sz w:val="22"/>
          <w:szCs w:val="22"/>
          <w:lang w:eastAsia="en-GB"/>
        </w:rPr>
      </w:pPr>
    </w:p>
    <w:p w14:paraId="6F09B6FD" w14:textId="77777777" w:rsidR="00934242" w:rsidRDefault="00934242" w:rsidP="000E3F49">
      <w:pPr>
        <w:jc w:val="both"/>
        <w:rPr>
          <w:rFonts w:ascii="Arial" w:hAnsi="Arial" w:cs="Arial"/>
          <w:b/>
          <w:bCs/>
          <w:color w:val="000000" w:themeColor="text1"/>
          <w:sz w:val="22"/>
          <w:szCs w:val="22"/>
          <w:lang w:eastAsia="en-GB"/>
        </w:rPr>
      </w:pPr>
    </w:p>
    <w:p w14:paraId="62BDF142" w14:textId="77777777" w:rsidR="00934242" w:rsidRDefault="00934242" w:rsidP="000E3F49">
      <w:pPr>
        <w:jc w:val="both"/>
        <w:rPr>
          <w:rFonts w:ascii="Arial" w:hAnsi="Arial" w:cs="Arial"/>
          <w:b/>
          <w:bCs/>
          <w:color w:val="000000" w:themeColor="text1"/>
          <w:sz w:val="22"/>
          <w:szCs w:val="22"/>
          <w:lang w:eastAsia="en-GB"/>
        </w:rPr>
      </w:pPr>
    </w:p>
    <w:p w14:paraId="2BDD59CE" w14:textId="77777777" w:rsidR="00934242" w:rsidRDefault="00934242" w:rsidP="000E3F49">
      <w:pPr>
        <w:jc w:val="both"/>
        <w:rPr>
          <w:rFonts w:ascii="Arial" w:hAnsi="Arial" w:cs="Arial"/>
          <w:b/>
          <w:bCs/>
          <w:color w:val="000000" w:themeColor="text1"/>
          <w:sz w:val="22"/>
          <w:szCs w:val="22"/>
          <w:lang w:eastAsia="en-GB"/>
        </w:rPr>
      </w:pPr>
    </w:p>
    <w:p w14:paraId="65CAEBBB" w14:textId="77777777" w:rsidR="00934242" w:rsidRDefault="00934242" w:rsidP="000E3F49">
      <w:pPr>
        <w:jc w:val="both"/>
        <w:rPr>
          <w:rFonts w:ascii="Arial" w:hAnsi="Arial" w:cs="Arial"/>
          <w:b/>
          <w:bCs/>
          <w:color w:val="000000" w:themeColor="text1"/>
          <w:sz w:val="22"/>
          <w:szCs w:val="22"/>
          <w:lang w:eastAsia="en-GB"/>
        </w:rPr>
      </w:pPr>
    </w:p>
    <w:p w14:paraId="34C2521B" w14:textId="77777777" w:rsidR="00934242" w:rsidRDefault="00934242" w:rsidP="000E3F49">
      <w:pPr>
        <w:jc w:val="both"/>
        <w:rPr>
          <w:rFonts w:ascii="Arial" w:hAnsi="Arial" w:cs="Arial"/>
          <w:b/>
          <w:bCs/>
          <w:color w:val="000000" w:themeColor="text1"/>
          <w:sz w:val="22"/>
          <w:szCs w:val="22"/>
          <w:lang w:eastAsia="en-GB"/>
        </w:rPr>
      </w:pPr>
    </w:p>
    <w:p w14:paraId="1DD4A23D" w14:textId="77777777" w:rsidR="00934242" w:rsidRDefault="00934242" w:rsidP="000E3F49">
      <w:pPr>
        <w:jc w:val="both"/>
        <w:rPr>
          <w:rFonts w:ascii="Arial" w:hAnsi="Arial" w:cs="Arial"/>
          <w:b/>
          <w:bCs/>
          <w:color w:val="000000" w:themeColor="text1"/>
          <w:sz w:val="22"/>
          <w:szCs w:val="22"/>
          <w:lang w:eastAsia="en-GB"/>
        </w:rPr>
      </w:pPr>
    </w:p>
    <w:p w14:paraId="0160BC21" w14:textId="77777777" w:rsidR="00934242" w:rsidRDefault="00934242" w:rsidP="000E3F49">
      <w:pPr>
        <w:jc w:val="both"/>
        <w:rPr>
          <w:rFonts w:ascii="Arial" w:hAnsi="Arial" w:cs="Arial"/>
          <w:b/>
          <w:bCs/>
          <w:color w:val="000000" w:themeColor="text1"/>
          <w:sz w:val="22"/>
          <w:szCs w:val="22"/>
          <w:lang w:eastAsia="en-GB"/>
        </w:rPr>
      </w:pPr>
    </w:p>
    <w:p w14:paraId="771DF9C7" w14:textId="77777777" w:rsidR="00934242" w:rsidRDefault="00934242" w:rsidP="000E3F49">
      <w:pPr>
        <w:jc w:val="both"/>
        <w:rPr>
          <w:rFonts w:ascii="Arial" w:hAnsi="Arial" w:cs="Arial"/>
          <w:b/>
          <w:bCs/>
          <w:color w:val="000000" w:themeColor="text1"/>
          <w:sz w:val="22"/>
          <w:szCs w:val="22"/>
          <w:lang w:eastAsia="en-GB"/>
        </w:rPr>
      </w:pPr>
    </w:p>
    <w:p w14:paraId="5404458C" w14:textId="77777777" w:rsidR="00934242" w:rsidRDefault="00934242" w:rsidP="000E3F49">
      <w:pPr>
        <w:jc w:val="both"/>
        <w:rPr>
          <w:rFonts w:ascii="Arial" w:hAnsi="Arial" w:cs="Arial"/>
          <w:b/>
          <w:bCs/>
          <w:color w:val="000000" w:themeColor="text1"/>
          <w:sz w:val="22"/>
          <w:szCs w:val="22"/>
          <w:lang w:eastAsia="en-GB"/>
        </w:rPr>
      </w:pPr>
    </w:p>
    <w:p w14:paraId="42ECF3C9" w14:textId="77777777" w:rsidR="00934242" w:rsidRDefault="00934242" w:rsidP="000E3F49">
      <w:pPr>
        <w:jc w:val="both"/>
        <w:rPr>
          <w:rFonts w:ascii="Arial" w:hAnsi="Arial" w:cs="Arial"/>
          <w:b/>
          <w:bCs/>
          <w:color w:val="000000" w:themeColor="text1"/>
          <w:sz w:val="22"/>
          <w:szCs w:val="22"/>
          <w:lang w:eastAsia="en-GB"/>
        </w:rPr>
      </w:pPr>
    </w:p>
    <w:p w14:paraId="17513D64" w14:textId="77777777" w:rsidR="00934242" w:rsidRDefault="00934242" w:rsidP="000E3F49">
      <w:pPr>
        <w:jc w:val="both"/>
        <w:rPr>
          <w:rFonts w:ascii="Arial" w:hAnsi="Arial" w:cs="Arial"/>
          <w:b/>
          <w:bCs/>
          <w:color w:val="000000" w:themeColor="text1"/>
          <w:sz w:val="22"/>
          <w:szCs w:val="22"/>
          <w:lang w:eastAsia="en-GB"/>
        </w:rPr>
      </w:pPr>
    </w:p>
    <w:p w14:paraId="22ACD0DD" w14:textId="77777777" w:rsidR="00934242" w:rsidRDefault="00934242" w:rsidP="000E3F49">
      <w:pPr>
        <w:jc w:val="both"/>
        <w:rPr>
          <w:rFonts w:ascii="Arial" w:hAnsi="Arial" w:cs="Arial"/>
          <w:b/>
          <w:bCs/>
          <w:color w:val="000000" w:themeColor="text1"/>
          <w:sz w:val="22"/>
          <w:szCs w:val="22"/>
          <w:lang w:eastAsia="en-GB"/>
        </w:rPr>
      </w:pPr>
    </w:p>
    <w:p w14:paraId="5AD57637" w14:textId="77777777" w:rsidR="00934242" w:rsidRDefault="00934242" w:rsidP="000E3F49">
      <w:pPr>
        <w:jc w:val="both"/>
        <w:rPr>
          <w:rFonts w:ascii="Arial" w:hAnsi="Arial" w:cs="Arial"/>
          <w:b/>
          <w:bCs/>
          <w:color w:val="000000" w:themeColor="text1"/>
          <w:sz w:val="22"/>
          <w:szCs w:val="22"/>
          <w:lang w:eastAsia="en-GB"/>
        </w:rPr>
      </w:pPr>
    </w:p>
    <w:p w14:paraId="4A250435" w14:textId="77777777" w:rsidR="00934242" w:rsidRDefault="00934242" w:rsidP="000E3F49">
      <w:pPr>
        <w:jc w:val="both"/>
        <w:rPr>
          <w:rFonts w:ascii="Arial" w:hAnsi="Arial" w:cs="Arial"/>
          <w:b/>
          <w:bCs/>
          <w:color w:val="000000" w:themeColor="text1"/>
          <w:sz w:val="22"/>
          <w:szCs w:val="22"/>
          <w:lang w:eastAsia="en-GB"/>
        </w:rPr>
      </w:pPr>
    </w:p>
    <w:p w14:paraId="091F3222" w14:textId="77777777" w:rsidR="00934242" w:rsidRDefault="00934242" w:rsidP="000E3F49">
      <w:pPr>
        <w:jc w:val="both"/>
        <w:rPr>
          <w:rFonts w:ascii="Arial" w:hAnsi="Arial" w:cs="Arial"/>
          <w:b/>
          <w:bCs/>
          <w:color w:val="000000" w:themeColor="text1"/>
          <w:sz w:val="22"/>
          <w:szCs w:val="22"/>
          <w:lang w:eastAsia="en-GB"/>
        </w:rPr>
      </w:pPr>
    </w:p>
    <w:p w14:paraId="0CD303C4" w14:textId="77777777" w:rsidR="00934242" w:rsidRDefault="00934242" w:rsidP="000E3F49">
      <w:pPr>
        <w:jc w:val="both"/>
        <w:rPr>
          <w:rFonts w:ascii="Arial" w:hAnsi="Arial" w:cs="Arial"/>
          <w:b/>
          <w:bCs/>
          <w:color w:val="000000" w:themeColor="text1"/>
          <w:sz w:val="22"/>
          <w:szCs w:val="22"/>
          <w:lang w:eastAsia="en-GB"/>
        </w:rPr>
      </w:pPr>
    </w:p>
    <w:p w14:paraId="16443FA3" w14:textId="77777777" w:rsidR="00934242" w:rsidRDefault="00934242" w:rsidP="000E3F49">
      <w:pPr>
        <w:jc w:val="both"/>
        <w:rPr>
          <w:rFonts w:ascii="Arial" w:hAnsi="Arial" w:cs="Arial"/>
          <w:b/>
          <w:bCs/>
          <w:color w:val="000000" w:themeColor="text1"/>
          <w:sz w:val="22"/>
          <w:szCs w:val="22"/>
          <w:lang w:eastAsia="en-GB"/>
        </w:rPr>
      </w:pPr>
    </w:p>
    <w:p w14:paraId="534A03FD" w14:textId="77777777" w:rsidR="00934242" w:rsidRDefault="00934242" w:rsidP="000E3F49">
      <w:pPr>
        <w:jc w:val="both"/>
        <w:rPr>
          <w:rFonts w:ascii="Arial" w:hAnsi="Arial" w:cs="Arial"/>
          <w:b/>
          <w:bCs/>
          <w:color w:val="000000" w:themeColor="text1"/>
          <w:sz w:val="22"/>
          <w:szCs w:val="22"/>
          <w:lang w:eastAsia="en-GB"/>
        </w:rPr>
      </w:pPr>
    </w:p>
    <w:p w14:paraId="5987EE74" w14:textId="77777777" w:rsidR="00934242" w:rsidRDefault="00934242" w:rsidP="000E3F49">
      <w:pPr>
        <w:jc w:val="both"/>
        <w:rPr>
          <w:rFonts w:ascii="Arial" w:hAnsi="Arial" w:cs="Arial"/>
          <w:b/>
          <w:bCs/>
          <w:color w:val="000000" w:themeColor="text1"/>
          <w:sz w:val="22"/>
          <w:szCs w:val="22"/>
          <w:lang w:eastAsia="en-GB"/>
        </w:rPr>
      </w:pPr>
    </w:p>
    <w:p w14:paraId="4ED3C769" w14:textId="77777777" w:rsidR="00934242" w:rsidRDefault="00934242" w:rsidP="000E3F49">
      <w:pPr>
        <w:jc w:val="both"/>
        <w:rPr>
          <w:rFonts w:ascii="Arial" w:hAnsi="Arial" w:cs="Arial"/>
          <w:b/>
          <w:bCs/>
          <w:color w:val="000000" w:themeColor="text1"/>
          <w:sz w:val="22"/>
          <w:szCs w:val="22"/>
          <w:lang w:eastAsia="en-GB"/>
        </w:rPr>
      </w:pPr>
    </w:p>
    <w:p w14:paraId="2D95D6DF" w14:textId="77777777" w:rsidR="00934242" w:rsidRDefault="00934242" w:rsidP="000E3F49">
      <w:pPr>
        <w:jc w:val="both"/>
        <w:rPr>
          <w:rFonts w:ascii="Arial" w:hAnsi="Arial" w:cs="Arial"/>
          <w:b/>
          <w:bCs/>
          <w:color w:val="000000" w:themeColor="text1"/>
          <w:sz w:val="22"/>
          <w:szCs w:val="22"/>
          <w:lang w:eastAsia="en-GB"/>
        </w:rPr>
      </w:pPr>
    </w:p>
    <w:p w14:paraId="6860E6AD" w14:textId="77777777" w:rsidR="00934242" w:rsidRDefault="00A17862" w:rsidP="000E3F49">
      <w:pPr>
        <w:jc w:val="both"/>
      </w:pPr>
      <w:r>
        <w:rPr>
          <w:rFonts w:ascii="Arial" w:hAnsi="Arial" w:cs="Arial"/>
          <w:b/>
          <w:bCs/>
          <w:color w:val="000000" w:themeColor="text1"/>
          <w:sz w:val="22"/>
          <w:szCs w:val="22"/>
          <w:lang w:eastAsia="en-GB"/>
        </w:rPr>
        <w:t xml:space="preserve">List the components and budget that you envisage you will need to complete the project: </w:t>
      </w:r>
      <w:r>
        <w:rPr>
          <w:rFonts w:ascii="Arial" w:hAnsi="Arial" w:cs="Arial"/>
          <w:bCs/>
          <w:color w:val="000000" w:themeColor="text1"/>
          <w:sz w:val="20"/>
          <w:szCs w:val="20"/>
          <w:lang w:eastAsia="en-GB"/>
        </w:rPr>
        <w:t xml:space="preserve">(see </w:t>
      </w:r>
      <w:hyperlink r:id="rId14">
        <w:r>
          <w:rPr>
            <w:rStyle w:val="InternetLink"/>
          </w:rPr>
          <w:t>https://biomaker.squarespace.com/ordering-information/</w:t>
        </w:r>
      </w:hyperlink>
      <w:r>
        <w:t xml:space="preserve"> </w:t>
      </w:r>
      <w:r>
        <w:rPr>
          <w:rFonts w:ascii="Arial" w:hAnsi="Arial" w:cs="Arial"/>
          <w:bCs/>
          <w:color w:val="000000" w:themeColor="text1"/>
          <w:sz w:val="20"/>
          <w:szCs w:val="20"/>
          <w:lang w:eastAsia="en-GB"/>
        </w:rPr>
        <w:t xml:space="preserve">for more details and supplier list) </w:t>
      </w:r>
      <w:r>
        <w:rPr>
          <w:rFonts w:ascii="Arial" w:eastAsia="Times New Roman" w:hAnsi="Arial" w:cs="Arial"/>
          <w:iCs/>
          <w:color w:val="000000"/>
          <w:sz w:val="20"/>
          <w:szCs w:val="20"/>
        </w:rPr>
        <w:t xml:space="preserve">The more detailed your bill of materials, the higher your proposal will be ranked so please include everything you think you will need to complete the project. There will be an opportunity to make alterations at a later date. </w:t>
      </w:r>
    </w:p>
    <w:p w14:paraId="687E677E" w14:textId="77777777" w:rsidR="00934242" w:rsidRDefault="00934242" w:rsidP="000E3F49">
      <w:pPr>
        <w:jc w:val="both"/>
        <w:rPr>
          <w:rFonts w:eastAsia="Times New Roman"/>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934242" w14:paraId="08CDFB8C" w14:textId="77777777">
        <w:tc>
          <w:tcPr>
            <w:tcW w:w="1517" w:type="dxa"/>
            <w:shd w:val="clear" w:color="auto" w:fill="auto"/>
          </w:tcPr>
          <w:p w14:paraId="5455352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63E4CD9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5BB105E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313D6C01"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1C65357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1C0B433"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Total Price</w:t>
            </w:r>
          </w:p>
        </w:tc>
      </w:tr>
      <w:tr w:rsidR="00934242" w14:paraId="58567795" w14:textId="77777777">
        <w:tc>
          <w:tcPr>
            <w:tcW w:w="1517" w:type="dxa"/>
            <w:shd w:val="clear" w:color="auto" w:fill="auto"/>
          </w:tcPr>
          <w:p w14:paraId="6137D67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362A89D0"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F5C57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27A4EBA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7CF035F5"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652FA3B"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66FE2C24" w14:textId="77777777">
        <w:tc>
          <w:tcPr>
            <w:tcW w:w="1517" w:type="dxa"/>
            <w:shd w:val="clear" w:color="auto" w:fill="auto"/>
          </w:tcPr>
          <w:p w14:paraId="08367A48"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3d printer</w:t>
            </w:r>
          </w:p>
        </w:tc>
        <w:tc>
          <w:tcPr>
            <w:tcW w:w="1502" w:type="dxa"/>
            <w:shd w:val="clear" w:color="auto" w:fill="auto"/>
          </w:tcPr>
          <w:p w14:paraId="2CFDC5E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E9D9C5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F836749"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F1E1F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1A7A1FD"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7F60F7CF" w14:textId="77777777">
        <w:tc>
          <w:tcPr>
            <w:tcW w:w="1517" w:type="dxa"/>
            <w:shd w:val="clear" w:color="auto" w:fill="auto"/>
          </w:tcPr>
          <w:p w14:paraId="3FF05AFD"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02DF63B2"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4F00579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5B2D10FA"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AF11E7C"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F2B68D1"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36C2255" w14:textId="77777777">
        <w:tc>
          <w:tcPr>
            <w:tcW w:w="1517" w:type="dxa"/>
            <w:shd w:val="clear" w:color="auto" w:fill="auto"/>
          </w:tcPr>
          <w:p w14:paraId="460FB0E4"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6301FBD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E28096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40FC9BA4"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35EBAE6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2D8E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7AFD03A" w14:textId="77777777">
        <w:tc>
          <w:tcPr>
            <w:tcW w:w="1517" w:type="dxa"/>
            <w:shd w:val="clear" w:color="auto" w:fill="auto"/>
          </w:tcPr>
          <w:p w14:paraId="766DEBC5" w14:textId="4C14A4C7" w:rsidR="00934242" w:rsidRDefault="00206176"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w:t>
            </w:r>
            <w:r w:rsidR="00A17862">
              <w:rPr>
                <w:rFonts w:ascii="Arial" w:hAnsi="Arial" w:cs="Arial"/>
                <w:bCs/>
                <w:color w:val="171717"/>
                <w:sz w:val="18"/>
                <w:szCs w:val="18"/>
              </w:rPr>
              <w:t>odule</w:t>
            </w:r>
            <w:r>
              <w:rPr>
                <w:rFonts w:ascii="Arial" w:hAnsi="Arial" w:cs="Arial"/>
                <w:bCs/>
                <w:color w:val="171717"/>
                <w:sz w:val="18"/>
                <w:szCs w:val="18"/>
              </w:rPr>
              <w:t>s</w:t>
            </w:r>
            <w:r w:rsidR="00A17862">
              <w:rPr>
                <w:rFonts w:ascii="Arial" w:hAnsi="Arial" w:cs="Arial"/>
                <w:bCs/>
                <w:color w:val="171717"/>
                <w:sz w:val="18"/>
                <w:szCs w:val="18"/>
              </w:rPr>
              <w:t xml:space="preserve"> for temperature control</w:t>
            </w:r>
          </w:p>
        </w:tc>
        <w:tc>
          <w:tcPr>
            <w:tcW w:w="1502" w:type="dxa"/>
            <w:shd w:val="clear" w:color="auto" w:fill="auto"/>
          </w:tcPr>
          <w:p w14:paraId="71FADD0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3FFF188F"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85E01E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97B367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6E4196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1D03D78" w14:textId="77777777">
        <w:tc>
          <w:tcPr>
            <w:tcW w:w="1517" w:type="dxa"/>
            <w:shd w:val="clear" w:color="auto" w:fill="auto"/>
          </w:tcPr>
          <w:p w14:paraId="7ED3F6F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Material for 3d printer</w:t>
            </w:r>
          </w:p>
        </w:tc>
        <w:tc>
          <w:tcPr>
            <w:tcW w:w="1502" w:type="dxa"/>
            <w:shd w:val="clear" w:color="auto" w:fill="auto"/>
          </w:tcPr>
          <w:p w14:paraId="24B56C65"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5F0C277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052289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1AEB0896"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5B5281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4280109E" w14:textId="77777777">
        <w:tc>
          <w:tcPr>
            <w:tcW w:w="1517" w:type="dxa"/>
            <w:shd w:val="clear" w:color="auto" w:fill="auto"/>
          </w:tcPr>
          <w:p w14:paraId="3CD2FE22"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 xml:space="preserve">Wires </w:t>
            </w:r>
          </w:p>
        </w:tc>
        <w:tc>
          <w:tcPr>
            <w:tcW w:w="1502" w:type="dxa"/>
            <w:shd w:val="clear" w:color="auto" w:fill="auto"/>
          </w:tcPr>
          <w:p w14:paraId="056C3A8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40D9D7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95EAAF5"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7FD152D7"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1C63FA25"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FF121BC" w14:textId="77777777">
        <w:tc>
          <w:tcPr>
            <w:tcW w:w="1517" w:type="dxa"/>
            <w:shd w:val="clear" w:color="auto" w:fill="auto"/>
          </w:tcPr>
          <w:p w14:paraId="460A598F" w14:textId="77777777" w:rsidR="00934242" w:rsidRDefault="00A17862" w:rsidP="000E3F49">
            <w:pPr>
              <w:pStyle w:val="Body"/>
              <w:spacing w:after="240" w:line="240" w:lineRule="auto"/>
              <w:jc w:val="both"/>
            </w:pPr>
            <w:r>
              <w:rPr>
                <w:rFonts w:ascii="Arial" w:hAnsi="Arial" w:cs="Arial"/>
                <w:bCs/>
                <w:color w:val="171717"/>
                <w:sz w:val="18"/>
                <w:szCs w:val="18"/>
              </w:rPr>
              <w:t>Raspberry Pi</w:t>
            </w:r>
          </w:p>
        </w:tc>
        <w:tc>
          <w:tcPr>
            <w:tcW w:w="1502" w:type="dxa"/>
            <w:shd w:val="clear" w:color="auto" w:fill="auto"/>
          </w:tcPr>
          <w:p w14:paraId="161AACD3"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1864E76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20D4E1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37926F1"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9D79EB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1DCF18A3" w14:textId="77777777">
        <w:tc>
          <w:tcPr>
            <w:tcW w:w="1517" w:type="dxa"/>
            <w:shd w:val="clear" w:color="auto" w:fill="auto"/>
          </w:tcPr>
          <w:p w14:paraId="20A7ECCF"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65348DED"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2C3596F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EEC46DD"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9673F4F"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8F4AE4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0527BDCE" w14:textId="77777777">
        <w:tc>
          <w:tcPr>
            <w:tcW w:w="1517" w:type="dxa"/>
            <w:shd w:val="clear" w:color="auto" w:fill="auto"/>
          </w:tcPr>
          <w:p w14:paraId="2CF0F132" w14:textId="77777777" w:rsidR="00934242" w:rsidRDefault="00A17862" w:rsidP="000E3F49">
            <w:pPr>
              <w:pStyle w:val="Body"/>
              <w:spacing w:after="240" w:line="240" w:lineRule="auto"/>
              <w:jc w:val="both"/>
              <w:rPr>
                <w:rFonts w:ascii="Arial" w:hAnsi="Arial" w:cs="Arial"/>
                <w:bCs/>
                <w:color w:val="171717"/>
                <w:sz w:val="18"/>
                <w:szCs w:val="18"/>
              </w:rPr>
            </w:pPr>
            <w:proofErr w:type="spellStart"/>
            <w:r>
              <w:rPr>
                <w:rFonts w:ascii="Arial" w:hAnsi="Arial" w:cs="Arial"/>
                <w:bCs/>
                <w:color w:val="171717"/>
                <w:sz w:val="18"/>
                <w:szCs w:val="18"/>
              </w:rPr>
              <w:t>Thermosensor</w:t>
            </w:r>
            <w:proofErr w:type="spellEnd"/>
          </w:p>
        </w:tc>
        <w:tc>
          <w:tcPr>
            <w:tcW w:w="1502" w:type="dxa"/>
            <w:shd w:val="clear" w:color="auto" w:fill="auto"/>
          </w:tcPr>
          <w:p w14:paraId="3261C5AF"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6BE99F1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C89315C"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63787F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0B66E339"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3A35ED12" w14:textId="77777777">
        <w:tc>
          <w:tcPr>
            <w:tcW w:w="1517" w:type="dxa"/>
            <w:shd w:val="clear" w:color="auto" w:fill="auto"/>
          </w:tcPr>
          <w:p w14:paraId="60A92EDF" w14:textId="77777777" w:rsidR="00934242" w:rsidRDefault="00934242" w:rsidP="000E3F49">
            <w:pPr>
              <w:pStyle w:val="Body"/>
              <w:spacing w:after="240" w:line="240" w:lineRule="auto"/>
              <w:jc w:val="both"/>
              <w:rPr>
                <w:rFonts w:ascii="Arial" w:hAnsi="Arial" w:cs="Arial"/>
                <w:bCs/>
                <w:color w:val="171717"/>
                <w:sz w:val="18"/>
                <w:szCs w:val="18"/>
              </w:rPr>
            </w:pPr>
          </w:p>
        </w:tc>
        <w:tc>
          <w:tcPr>
            <w:tcW w:w="1502" w:type="dxa"/>
            <w:shd w:val="clear" w:color="auto" w:fill="auto"/>
          </w:tcPr>
          <w:p w14:paraId="5578133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7A8584D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6F45E28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70F43E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FACFB6A" w14:textId="77777777" w:rsidR="00934242" w:rsidRDefault="00934242" w:rsidP="000E3F49">
            <w:pPr>
              <w:pStyle w:val="Body"/>
              <w:spacing w:after="240" w:line="240" w:lineRule="auto"/>
              <w:jc w:val="both"/>
              <w:rPr>
                <w:rFonts w:ascii="Arial" w:hAnsi="Arial" w:cs="Arial"/>
                <w:bCs/>
                <w:color w:val="171717"/>
                <w:sz w:val="18"/>
                <w:szCs w:val="18"/>
              </w:rPr>
            </w:pPr>
          </w:p>
        </w:tc>
      </w:tr>
    </w:tbl>
    <w:p w14:paraId="41D4A408"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15A58E3E"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0B4E9101"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601D9AD8" w14:textId="77777777" w:rsidR="00934242" w:rsidRDefault="00A17862" w:rsidP="000E3F49">
      <w:pPr>
        <w:pStyle w:val="NormalWeb"/>
        <w:shd w:val="clear" w:color="auto" w:fill="FFFFFF"/>
        <w:spacing w:beforeAutospacing="0" w:after="240" w:afterAutospacing="0"/>
        <w:jc w:val="both"/>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ACA353F" w14:textId="77777777" w:rsidR="00934242" w:rsidRDefault="00A17862" w:rsidP="000E3F49">
      <w:pPr>
        <w:pStyle w:val="NormalWeb"/>
        <w:shd w:val="clear" w:color="auto" w:fill="FFFFFF"/>
        <w:spacing w:beforeAutospacing="0" w:after="240" w:afterAutospacing="0"/>
        <w:jc w:val="both"/>
      </w:pPr>
      <w:r>
        <w:rPr>
          <w:rFonts w:ascii="Arial" w:hAnsi="Arial" w:cs="Arial"/>
          <w:b/>
          <w:color w:val="171717"/>
          <w:sz w:val="22"/>
          <w:szCs w:val="22"/>
        </w:rPr>
        <w:lastRenderedPageBreak/>
        <w:t xml:space="preserve">Please submit your complete application to </w:t>
      </w:r>
      <w:hyperlink r:id="rId15">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6A69977D" w14:textId="77777777" w:rsidR="00934242" w:rsidRDefault="00934242" w:rsidP="000E3F49">
      <w:pPr>
        <w:pStyle w:val="Body"/>
        <w:shd w:val="clear" w:color="auto" w:fill="FFFFFF"/>
        <w:spacing w:after="240" w:line="240" w:lineRule="auto"/>
        <w:jc w:val="both"/>
      </w:pPr>
    </w:p>
    <w:sectPr w:rsidR="00934242">
      <w:headerReference w:type="default" r:id="rId16"/>
      <w:footerReference w:type="default" r:id="rId17"/>
      <w:pgSz w:w="11906" w:h="16838"/>
      <w:pgMar w:top="765" w:right="1440" w:bottom="1418" w:left="1440" w:header="708" w:footer="708"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 Di" w:date="2020-11-30T17:19:00Z" w:initials="ZD">
    <w:p w14:paraId="14B61E39" w14:textId="30C160A8" w:rsidR="00BA6556" w:rsidRDefault="00BA6556">
      <w:pPr>
        <w:pStyle w:val="CommentText"/>
      </w:pPr>
      <w:r>
        <w:rPr>
          <w:rStyle w:val="CommentReference"/>
        </w:rPr>
        <w:annotationRef/>
      </w:r>
      <w:r w:rsidRPr="00BA6556">
        <w:rPr>
          <w:rFonts w:ascii="Arial" w:hAnsi="Arial" w:cs="Arial"/>
          <w:color w:val="171717"/>
          <w:highlight w:val="yellow"/>
          <w:shd w:val="clear" w:color="auto" w:fill="FFFFFF"/>
        </w:rPr>
        <w:t xml:space="preserve">(no reliable results/data could be </w:t>
      </w:r>
      <w:proofErr w:type="gramStart"/>
      <w:r w:rsidRPr="00BA6556">
        <w:rPr>
          <w:rFonts w:ascii="Arial" w:hAnsi="Arial" w:cs="Arial"/>
          <w:color w:val="171717"/>
          <w:highlight w:val="yellow"/>
          <w:shd w:val="clear" w:color="auto" w:fill="FFFFFF"/>
        </w:rPr>
        <w:t>obtained</w:t>
      </w:r>
      <w:proofErr w:type="gramEnd"/>
      <w:r w:rsidRPr="00BA6556">
        <w:rPr>
          <w:rFonts w:ascii="Arial" w:hAnsi="Arial" w:cs="Arial"/>
          <w:color w:val="171717"/>
          <w:highlight w:val="yellow"/>
          <w:shd w:val="clear" w:color="auto" w:fill="FFFFFF"/>
        </w:rPr>
        <w:t xml:space="preserve"> or no hypothesis could be reliably tested)</w:t>
      </w:r>
    </w:p>
  </w:comment>
  <w:comment w:id="1" w:author="Z. Di" w:date="2020-11-30T17:35:00Z" w:initials="ZD">
    <w:p w14:paraId="3C5415F6" w14:textId="1771113A" w:rsidR="00E30CE5" w:rsidRDefault="00E30CE5">
      <w:pPr>
        <w:pStyle w:val="CommentText"/>
      </w:pPr>
      <w:r>
        <w:rPr>
          <w:rStyle w:val="CommentReference"/>
        </w:rPr>
        <w:annotationRef/>
      </w:r>
      <w:r w:rsidRPr="00E30CE5">
        <w:rPr>
          <w:rFonts w:ascii="Arial" w:hAnsi="Arial" w:cs="Arial"/>
          <w:color w:val="171717"/>
          <w:highlight w:val="yellow"/>
          <w:shd w:val="clear" w:color="auto" w:fill="FFFFFF"/>
        </w:rPr>
        <w:t>/premise</w:t>
      </w:r>
      <w:r>
        <w:rPr>
          <w:rFonts w:ascii="Arial" w:hAnsi="Arial" w:cs="Arial"/>
          <w:color w:val="171717"/>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61E39" w15:done="0"/>
  <w15:commentEx w15:paraId="3C5415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A823" w16cex:dateUtc="2020-11-30T17:19:00Z"/>
  <w16cex:commentExtensible w16cex:durableId="236FABE3" w16cex:dateUtc="2020-11-30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61E39" w16cid:durableId="236FA823"/>
  <w16cid:commentId w16cid:paraId="3C5415F6" w16cid:durableId="236FA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C4A6" w14:textId="77777777" w:rsidR="00C030A4" w:rsidRDefault="00C030A4">
      <w:r>
        <w:separator/>
      </w:r>
    </w:p>
  </w:endnote>
  <w:endnote w:type="continuationSeparator" w:id="0">
    <w:p w14:paraId="6D5FB002" w14:textId="77777777" w:rsidR="00C030A4" w:rsidRDefault="00C0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ohit Devanagar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1DA5" w14:textId="77777777" w:rsidR="00934242" w:rsidRDefault="00934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DEC7B" w14:textId="77777777" w:rsidR="00C030A4" w:rsidRDefault="00C030A4">
      <w:r>
        <w:separator/>
      </w:r>
    </w:p>
  </w:footnote>
  <w:footnote w:type="continuationSeparator" w:id="0">
    <w:p w14:paraId="1F4AD8CD" w14:textId="77777777" w:rsidR="00C030A4" w:rsidRDefault="00C0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E571" w14:textId="77777777" w:rsidR="00934242" w:rsidRDefault="0093424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 Di">
    <w15:presenceInfo w15:providerId="AD" w15:userId="S::zd250@cam.ac.uk::dea3d0a9-d128-44f7-9c96-7b04fff95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2"/>
    <w:rsid w:val="00055BBC"/>
    <w:rsid w:val="0008201D"/>
    <w:rsid w:val="000968FB"/>
    <w:rsid w:val="000B2D06"/>
    <w:rsid w:val="000D600F"/>
    <w:rsid w:val="000E3F49"/>
    <w:rsid w:val="00206176"/>
    <w:rsid w:val="0023104B"/>
    <w:rsid w:val="002E35FC"/>
    <w:rsid w:val="0031267F"/>
    <w:rsid w:val="00313825"/>
    <w:rsid w:val="0032756D"/>
    <w:rsid w:val="0036480E"/>
    <w:rsid w:val="004649D7"/>
    <w:rsid w:val="005019ED"/>
    <w:rsid w:val="00537094"/>
    <w:rsid w:val="006D5510"/>
    <w:rsid w:val="00777DC6"/>
    <w:rsid w:val="0078262E"/>
    <w:rsid w:val="007A64F7"/>
    <w:rsid w:val="0082510C"/>
    <w:rsid w:val="00846E6B"/>
    <w:rsid w:val="00863420"/>
    <w:rsid w:val="008671EB"/>
    <w:rsid w:val="00934242"/>
    <w:rsid w:val="009A39D1"/>
    <w:rsid w:val="00A17862"/>
    <w:rsid w:val="00AA73F0"/>
    <w:rsid w:val="00AD01FE"/>
    <w:rsid w:val="00AE64D2"/>
    <w:rsid w:val="00B60D88"/>
    <w:rsid w:val="00BA6556"/>
    <w:rsid w:val="00C0144B"/>
    <w:rsid w:val="00C030A4"/>
    <w:rsid w:val="00C7116C"/>
    <w:rsid w:val="00E30CE5"/>
    <w:rsid w:val="00E37263"/>
    <w:rsid w:val="00EA0EB9"/>
    <w:rsid w:val="00ED5428"/>
    <w:rsid w:val="00F36007"/>
    <w:rsid w:val="00F53B85"/>
    <w:rsid w:val="00F95901"/>
    <w:rsid w:val="00FB088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46C8A92"/>
  <w15:docId w15:val="{FD50A9ED-6795-E143-B829-14915DC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converted-space">
    <w:name w:val="apple-converted-space"/>
    <w:basedOn w:val="DefaultParagraphFont"/>
    <w:rsid w:val="00BA6556"/>
  </w:style>
  <w:style w:type="character" w:styleId="CommentReference">
    <w:name w:val="annotation reference"/>
    <w:basedOn w:val="DefaultParagraphFont"/>
    <w:uiPriority w:val="99"/>
    <w:semiHidden/>
    <w:unhideWhenUsed/>
    <w:rsid w:val="00BA6556"/>
    <w:rPr>
      <w:sz w:val="16"/>
      <w:szCs w:val="16"/>
    </w:rPr>
  </w:style>
  <w:style w:type="paragraph" w:styleId="CommentText">
    <w:name w:val="annotation text"/>
    <w:basedOn w:val="Normal"/>
    <w:link w:val="CommentTextChar"/>
    <w:uiPriority w:val="99"/>
    <w:semiHidden/>
    <w:unhideWhenUsed/>
    <w:rsid w:val="00BA6556"/>
    <w:rPr>
      <w:sz w:val="20"/>
      <w:szCs w:val="20"/>
    </w:rPr>
  </w:style>
  <w:style w:type="character" w:customStyle="1" w:styleId="CommentTextChar">
    <w:name w:val="Comment Text Char"/>
    <w:basedOn w:val="DefaultParagraphFont"/>
    <w:link w:val="CommentText"/>
    <w:uiPriority w:val="99"/>
    <w:semiHidden/>
    <w:rsid w:val="00BA6556"/>
    <w:rPr>
      <w:lang w:eastAsia="en-US"/>
    </w:rPr>
  </w:style>
  <w:style w:type="paragraph" w:styleId="CommentSubject">
    <w:name w:val="annotation subject"/>
    <w:basedOn w:val="CommentText"/>
    <w:next w:val="CommentText"/>
    <w:link w:val="CommentSubjectChar"/>
    <w:uiPriority w:val="99"/>
    <w:semiHidden/>
    <w:unhideWhenUsed/>
    <w:rsid w:val="00BA6556"/>
    <w:rPr>
      <w:b/>
      <w:bCs/>
    </w:rPr>
  </w:style>
  <w:style w:type="character" w:customStyle="1" w:styleId="CommentSubjectChar">
    <w:name w:val="Comment Subject Char"/>
    <w:basedOn w:val="CommentTextChar"/>
    <w:link w:val="CommentSubject"/>
    <w:uiPriority w:val="99"/>
    <w:semiHidden/>
    <w:rsid w:val="00BA65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mailto:synbio@hermes.cam.ac.uk"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hyperlink" Target="https://biomaker.squarespace.com/ordering-inform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C002-A40C-6A48-B910-A5196E45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 Di</cp:lastModifiedBy>
  <cp:revision>37</cp:revision>
  <dcterms:created xsi:type="dcterms:W3CDTF">2018-03-21T14:45:00Z</dcterms:created>
  <dcterms:modified xsi:type="dcterms:W3CDTF">2020-12-01T22:53:00Z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